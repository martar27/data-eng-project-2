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61C55" w14:textId="77777777" w:rsidR="00E54D7F" w:rsidRPr="00E54D7F" w:rsidRDefault="00E54D7F" w:rsidP="00E54D7F">
      <w:pPr>
        <w:spacing w:after="0" w:line="240" w:lineRule="auto"/>
      </w:pPr>
      <w:bookmarkStart w:id="0" w:name="_GoBack"/>
      <w:bookmarkEnd w:id="0"/>
      <w:r w:rsidRPr="00E54D7F">
        <w:t xml:space="preserve">import </w:t>
      </w:r>
      <w:proofErr w:type="spellStart"/>
      <w:r w:rsidRPr="00E54D7F">
        <w:t>os</w:t>
      </w:r>
      <w:proofErr w:type="spellEnd"/>
    </w:p>
    <w:p w14:paraId="7EA9E422" w14:textId="77777777" w:rsidR="00E54D7F" w:rsidRPr="00E54D7F" w:rsidRDefault="00E54D7F" w:rsidP="00E54D7F">
      <w:pPr>
        <w:spacing w:after="0" w:line="240" w:lineRule="auto"/>
      </w:pPr>
      <w:r w:rsidRPr="00E54D7F">
        <w:t xml:space="preserve">from </w:t>
      </w:r>
      <w:proofErr w:type="spellStart"/>
      <w:r w:rsidRPr="00E54D7F">
        <w:t>datetime</w:t>
      </w:r>
      <w:proofErr w:type="spellEnd"/>
      <w:r w:rsidRPr="00E54D7F">
        <w:t xml:space="preserve"> import </w:t>
      </w:r>
      <w:proofErr w:type="spellStart"/>
      <w:r w:rsidRPr="00E54D7F">
        <w:t>datetime</w:t>
      </w:r>
      <w:proofErr w:type="spellEnd"/>
    </w:p>
    <w:p w14:paraId="1F0635E3" w14:textId="77777777" w:rsidR="00FB30AF" w:rsidRPr="00FB30AF" w:rsidRDefault="00FB30AF" w:rsidP="00FB30AF">
      <w:pPr>
        <w:spacing w:after="0" w:line="240" w:lineRule="auto"/>
        <w:rPr>
          <w:del w:id="1" w:author="Marti Taru" w:date="2024-01-09T01:10:00Z"/>
        </w:rPr>
      </w:pPr>
    </w:p>
    <w:p w14:paraId="56A1E4E9" w14:textId="77777777" w:rsidR="00E54D7F" w:rsidRPr="00E54D7F" w:rsidRDefault="00E54D7F" w:rsidP="00E54D7F">
      <w:pPr>
        <w:spacing w:after="0" w:line="240" w:lineRule="auto"/>
      </w:pPr>
      <w:r w:rsidRPr="00E54D7F">
        <w:t xml:space="preserve">from </w:t>
      </w:r>
      <w:proofErr w:type="spellStart"/>
      <w:proofErr w:type="gramStart"/>
      <w:r w:rsidRPr="00E54D7F">
        <w:t>airflow.decorators</w:t>
      </w:r>
      <w:proofErr w:type="spellEnd"/>
      <w:proofErr w:type="gramEnd"/>
      <w:r w:rsidRPr="00E54D7F">
        <w:t xml:space="preserve"> import dag, task</w:t>
      </w:r>
    </w:p>
    <w:p w14:paraId="1BD7A287" w14:textId="77777777" w:rsidR="00E54D7F" w:rsidRPr="00E54D7F" w:rsidRDefault="00E54D7F" w:rsidP="00E54D7F">
      <w:pPr>
        <w:spacing w:after="0" w:line="240" w:lineRule="auto"/>
        <w:rPr>
          <w:moveTo w:id="2" w:author="Marti Taru" w:date="2024-01-09T01:10:00Z"/>
        </w:rPr>
      </w:pPr>
      <w:moveToRangeStart w:id="3" w:author="Marti Taru" w:date="2024-01-09T01:10:00Z" w:name="move155655075"/>
      <w:moveTo w:id="4" w:author="Marti Taru" w:date="2024-01-09T01:10:00Z">
        <w:r w:rsidRPr="00E54D7F">
          <w:t xml:space="preserve">from </w:t>
        </w:r>
        <w:proofErr w:type="spellStart"/>
        <w:proofErr w:type="gramStart"/>
        <w:r w:rsidRPr="00E54D7F">
          <w:t>airflow.operators</w:t>
        </w:r>
        <w:proofErr w:type="gramEnd"/>
        <w:r w:rsidRPr="00E54D7F">
          <w:t>.python</w:t>
        </w:r>
        <w:proofErr w:type="spellEnd"/>
        <w:r w:rsidRPr="00E54D7F">
          <w:t xml:space="preserve"> import </w:t>
        </w:r>
        <w:proofErr w:type="spellStart"/>
        <w:r w:rsidRPr="00E54D7F">
          <w:t>ShortCircuitOperator</w:t>
        </w:r>
        <w:proofErr w:type="spellEnd"/>
      </w:moveTo>
    </w:p>
    <w:p w14:paraId="3A82CD64" w14:textId="77777777" w:rsidR="00E54D7F" w:rsidRPr="00E54D7F" w:rsidRDefault="00E54D7F" w:rsidP="00E54D7F">
      <w:pPr>
        <w:spacing w:after="0" w:line="240" w:lineRule="auto"/>
        <w:rPr>
          <w:moveTo w:id="5" w:author="Marti Taru" w:date="2024-01-09T01:10:00Z"/>
        </w:rPr>
      </w:pPr>
      <w:moveToRangeStart w:id="6" w:author="Marti Taru" w:date="2024-01-09T01:10:00Z" w:name="move155655076"/>
      <w:moveToRangeEnd w:id="3"/>
      <w:moveTo w:id="7" w:author="Marti Taru" w:date="2024-01-09T01:10:00Z">
        <w:r w:rsidRPr="00E54D7F">
          <w:t xml:space="preserve">from </w:t>
        </w:r>
        <w:proofErr w:type="spellStart"/>
        <w:proofErr w:type="gramStart"/>
        <w:r w:rsidRPr="00E54D7F">
          <w:t>airflow.providers</w:t>
        </w:r>
        <w:proofErr w:type="gramEnd"/>
        <w:r w:rsidRPr="00E54D7F">
          <w:t>.postgres.operators.postgres</w:t>
        </w:r>
        <w:proofErr w:type="spellEnd"/>
        <w:r w:rsidRPr="00E54D7F">
          <w:t xml:space="preserve"> import </w:t>
        </w:r>
        <w:proofErr w:type="spellStart"/>
        <w:r w:rsidRPr="00E54D7F">
          <w:t>PostgresOperator</w:t>
        </w:r>
        <w:proofErr w:type="spellEnd"/>
      </w:moveTo>
    </w:p>
    <w:p w14:paraId="470E3F95" w14:textId="77777777" w:rsidR="00E54D7F" w:rsidRPr="00E54D7F" w:rsidRDefault="00E54D7F" w:rsidP="00E54D7F">
      <w:pPr>
        <w:spacing w:after="0" w:line="240" w:lineRule="auto"/>
        <w:rPr>
          <w:moveTo w:id="8" w:author="Marti Taru" w:date="2024-01-09T01:10:00Z"/>
        </w:rPr>
      </w:pPr>
      <w:moveToRangeStart w:id="9" w:author="Marti Taru" w:date="2024-01-09T01:10:00Z" w:name="move155655077"/>
      <w:moveToRangeEnd w:id="6"/>
      <w:moveTo w:id="10" w:author="Marti Taru" w:date="2024-01-09T01:10:00Z">
        <w:r w:rsidRPr="00E54D7F">
          <w:t xml:space="preserve">from </w:t>
        </w:r>
        <w:proofErr w:type="spellStart"/>
        <w:proofErr w:type="gramStart"/>
        <w:r w:rsidRPr="00E54D7F">
          <w:t>airflow.utils</w:t>
        </w:r>
        <w:proofErr w:type="gramEnd"/>
        <w:r w:rsidRPr="00E54D7F">
          <w:t>.state</w:t>
        </w:r>
        <w:proofErr w:type="spellEnd"/>
        <w:r w:rsidRPr="00E54D7F">
          <w:t xml:space="preserve"> import State</w:t>
        </w:r>
      </w:moveTo>
    </w:p>
    <w:moveToRangeEnd w:id="9"/>
    <w:p w14:paraId="08AA1132" w14:textId="77777777" w:rsidR="00E54D7F" w:rsidRPr="00E54D7F" w:rsidRDefault="00E54D7F" w:rsidP="00E54D7F">
      <w:pPr>
        <w:spacing w:after="0" w:line="240" w:lineRule="auto"/>
      </w:pPr>
    </w:p>
    <w:p w14:paraId="7F626B60" w14:textId="77777777" w:rsidR="00E54D7F" w:rsidRPr="00E54D7F" w:rsidRDefault="00E54D7F" w:rsidP="00E54D7F">
      <w:pPr>
        <w:spacing w:after="0" w:line="240" w:lineRule="auto"/>
      </w:pPr>
      <w:proofErr w:type="spellStart"/>
      <w:r w:rsidRPr="00E54D7F">
        <w:t>default_args</w:t>
      </w:r>
      <w:proofErr w:type="spellEnd"/>
      <w:r w:rsidRPr="00E54D7F">
        <w:t xml:space="preserve"> = {</w:t>
      </w:r>
    </w:p>
    <w:p w14:paraId="7DBE3543" w14:textId="77777777" w:rsidR="00E54D7F" w:rsidRPr="00E54D7F" w:rsidRDefault="00E54D7F" w:rsidP="00E54D7F">
      <w:pPr>
        <w:spacing w:after="0" w:line="240" w:lineRule="auto"/>
      </w:pPr>
      <w:r w:rsidRPr="00E54D7F">
        <w:t>  'owner': 'DWH',</w:t>
      </w:r>
    </w:p>
    <w:p w14:paraId="050E410E" w14:textId="77777777" w:rsidR="00E54D7F" w:rsidRPr="00E54D7F" w:rsidRDefault="00E54D7F" w:rsidP="00E54D7F">
      <w:pPr>
        <w:spacing w:after="0" w:line="240" w:lineRule="auto"/>
      </w:pPr>
      <w:r w:rsidRPr="00E54D7F">
        <w:t>  '</w:t>
      </w:r>
      <w:proofErr w:type="spellStart"/>
      <w:r w:rsidRPr="00E54D7F">
        <w:t>depends_on_past</w:t>
      </w:r>
      <w:proofErr w:type="spellEnd"/>
      <w:r w:rsidRPr="00E54D7F">
        <w:t>': False,</w:t>
      </w:r>
    </w:p>
    <w:p w14:paraId="0EE2775A" w14:textId="77777777" w:rsidR="00E54D7F" w:rsidRPr="00E54D7F" w:rsidRDefault="00E54D7F" w:rsidP="00E54D7F">
      <w:pPr>
        <w:spacing w:after="0" w:line="240" w:lineRule="auto"/>
      </w:pPr>
      <w:r w:rsidRPr="00E54D7F">
        <w:t>  'retries': 0,</w:t>
      </w:r>
    </w:p>
    <w:p w14:paraId="21097331" w14:textId="77777777" w:rsidR="00E54D7F" w:rsidRPr="00E54D7F" w:rsidRDefault="00E54D7F" w:rsidP="00E54D7F">
      <w:pPr>
        <w:spacing w:after="0" w:line="240" w:lineRule="auto"/>
      </w:pPr>
      <w:r w:rsidRPr="00E54D7F">
        <w:t>  '</w:t>
      </w:r>
      <w:proofErr w:type="spellStart"/>
      <w:r w:rsidRPr="00E54D7F">
        <w:t>pg_schema</w:t>
      </w:r>
      <w:proofErr w:type="spellEnd"/>
      <w:r w:rsidRPr="00E54D7F">
        <w:t>': 'project',</w:t>
      </w:r>
    </w:p>
    <w:p w14:paraId="0294DAD3" w14:textId="77777777" w:rsidR="00E54D7F" w:rsidRPr="00E54D7F" w:rsidRDefault="00E54D7F" w:rsidP="00E54D7F">
      <w:pPr>
        <w:spacing w:after="0" w:line="240" w:lineRule="auto"/>
      </w:pPr>
      <w:r w:rsidRPr="00E54D7F">
        <w:t>  '</w:t>
      </w:r>
      <w:proofErr w:type="spellStart"/>
      <w:r w:rsidRPr="00E54D7F">
        <w:t>pg_connection_id</w:t>
      </w:r>
      <w:proofErr w:type="spellEnd"/>
      <w:r w:rsidRPr="00E54D7F">
        <w:t>': '</w:t>
      </w:r>
      <w:proofErr w:type="spellStart"/>
      <w:r w:rsidRPr="00E54D7F">
        <w:t>dwh_pg</w:t>
      </w:r>
      <w:proofErr w:type="spellEnd"/>
      <w:r w:rsidRPr="00E54D7F">
        <w:t>'</w:t>
      </w:r>
    </w:p>
    <w:p w14:paraId="239B70B9" w14:textId="77777777" w:rsidR="00E54D7F" w:rsidRPr="00E54D7F" w:rsidRDefault="00E54D7F" w:rsidP="00E54D7F">
      <w:pPr>
        <w:spacing w:after="0" w:line="240" w:lineRule="auto"/>
      </w:pPr>
      <w:r w:rsidRPr="00E54D7F">
        <w:t>}</w:t>
      </w:r>
    </w:p>
    <w:p w14:paraId="1D403929" w14:textId="77777777" w:rsidR="00E54D7F" w:rsidRPr="00E54D7F" w:rsidRDefault="00E54D7F" w:rsidP="00E54D7F">
      <w:pPr>
        <w:spacing w:after="0" w:line="240" w:lineRule="auto"/>
      </w:pPr>
    </w:p>
    <w:p w14:paraId="43DD9D1B" w14:textId="77777777" w:rsidR="00E54D7F" w:rsidRPr="00E54D7F" w:rsidRDefault="00E54D7F" w:rsidP="00E54D7F">
      <w:pPr>
        <w:spacing w:after="0" w:line="240" w:lineRule="auto"/>
      </w:pPr>
      <w:r w:rsidRPr="00E54D7F">
        <w:t xml:space="preserve">INPUT_FOLDER = </w:t>
      </w:r>
      <w:proofErr w:type="spellStart"/>
      <w:proofErr w:type="gramStart"/>
      <w:r w:rsidRPr="00E54D7F">
        <w:t>os.path</w:t>
      </w:r>
      <w:proofErr w:type="gramEnd"/>
      <w:r w:rsidRPr="00E54D7F">
        <w:t>.join</w:t>
      </w:r>
      <w:proofErr w:type="spellEnd"/>
      <w:r w:rsidRPr="00E54D7F">
        <w:t>(</w:t>
      </w:r>
      <w:proofErr w:type="spellStart"/>
      <w:r w:rsidRPr="00E54D7F">
        <w:t>os.getenv</w:t>
      </w:r>
      <w:proofErr w:type="spellEnd"/>
      <w:r w:rsidRPr="00E54D7F">
        <w:t>('DATA_FOLDER'), 'input')</w:t>
      </w:r>
    </w:p>
    <w:p w14:paraId="27E0EC07" w14:textId="77777777" w:rsidR="00E54D7F" w:rsidRPr="00E54D7F" w:rsidRDefault="00E54D7F" w:rsidP="00E54D7F">
      <w:pPr>
        <w:spacing w:after="0" w:line="240" w:lineRule="auto"/>
      </w:pPr>
      <w:r w:rsidRPr="00E54D7F">
        <w:t xml:space="preserve">SQL_FOLDER = </w:t>
      </w:r>
      <w:proofErr w:type="spellStart"/>
      <w:proofErr w:type="gramStart"/>
      <w:r w:rsidRPr="00E54D7F">
        <w:t>os.path</w:t>
      </w:r>
      <w:proofErr w:type="gramEnd"/>
      <w:r w:rsidRPr="00E54D7F">
        <w:t>.join</w:t>
      </w:r>
      <w:proofErr w:type="spellEnd"/>
      <w:r w:rsidRPr="00E54D7F">
        <w:t>(</w:t>
      </w:r>
      <w:proofErr w:type="spellStart"/>
      <w:r w:rsidRPr="00E54D7F">
        <w:t>os.getenv</w:t>
      </w:r>
      <w:proofErr w:type="spellEnd"/>
      <w:r w:rsidRPr="00E54D7F">
        <w:t>('DATA_FOLDER'), '</w:t>
      </w:r>
      <w:proofErr w:type="spellStart"/>
      <w:r w:rsidRPr="00E54D7F">
        <w:t>sql</w:t>
      </w:r>
      <w:proofErr w:type="spellEnd"/>
      <w:r w:rsidRPr="00E54D7F">
        <w:t>')</w:t>
      </w:r>
    </w:p>
    <w:p w14:paraId="7ACB8C80" w14:textId="77777777" w:rsidR="00E54D7F" w:rsidRPr="00E54D7F" w:rsidRDefault="00E54D7F" w:rsidP="00E54D7F">
      <w:pPr>
        <w:spacing w:after="0" w:line="240" w:lineRule="auto"/>
      </w:pPr>
      <w:r w:rsidRPr="00E54D7F">
        <w:t xml:space="preserve">NEO4J_FOLDER = </w:t>
      </w:r>
      <w:proofErr w:type="spellStart"/>
      <w:proofErr w:type="gramStart"/>
      <w:r w:rsidRPr="00E54D7F">
        <w:t>os.path</w:t>
      </w:r>
      <w:proofErr w:type="gramEnd"/>
      <w:r w:rsidRPr="00E54D7F">
        <w:t>.join</w:t>
      </w:r>
      <w:proofErr w:type="spellEnd"/>
      <w:r w:rsidRPr="00E54D7F">
        <w:t>(</w:t>
      </w:r>
      <w:proofErr w:type="spellStart"/>
      <w:r w:rsidRPr="00E54D7F">
        <w:t>os.getenv</w:t>
      </w:r>
      <w:proofErr w:type="spellEnd"/>
      <w:r w:rsidRPr="00E54D7F">
        <w:t>('DATA_FOLDER'), 'neo4j')</w:t>
      </w:r>
    </w:p>
    <w:p w14:paraId="6DDA0109" w14:textId="77777777" w:rsidR="00E54D7F" w:rsidRPr="00E54D7F" w:rsidRDefault="00E54D7F" w:rsidP="00E54D7F">
      <w:pPr>
        <w:spacing w:after="0" w:line="240" w:lineRule="auto"/>
      </w:pPr>
    </w:p>
    <w:p w14:paraId="5F669DE5" w14:textId="77777777" w:rsidR="00E54D7F" w:rsidRPr="00E54D7F" w:rsidRDefault="00E54D7F" w:rsidP="00E54D7F">
      <w:pPr>
        <w:spacing w:after="0" w:line="240" w:lineRule="auto"/>
        <w:rPr>
          <w:moveTo w:id="11" w:author="Marti Taru" w:date="2024-01-09T01:10:00Z"/>
        </w:rPr>
      </w:pPr>
      <w:moveToRangeStart w:id="12" w:author="Marti Taru" w:date="2024-01-09T01:10:00Z" w:name="move155655078"/>
      <w:moveTo w:id="13" w:author="Marti Taru" w:date="2024-01-09T01:10:00Z">
        <w:r w:rsidRPr="00E54D7F">
          <w:t>@</w:t>
        </w:r>
        <w:proofErr w:type="gramStart"/>
        <w:r w:rsidRPr="00E54D7F">
          <w:t>task(</w:t>
        </w:r>
        <w:proofErr w:type="gramEnd"/>
        <w:r w:rsidRPr="00E54D7F">
          <w:t>)</w:t>
        </w:r>
      </w:moveTo>
    </w:p>
    <w:moveToRangeEnd w:id="12"/>
    <w:p w14:paraId="4C4E1B2F" w14:textId="77777777" w:rsidR="00FB30AF" w:rsidRPr="00FB30AF" w:rsidRDefault="00FB30AF" w:rsidP="00FB30AF">
      <w:pPr>
        <w:spacing w:after="0" w:line="240" w:lineRule="auto"/>
        <w:rPr>
          <w:del w:id="14" w:author="Marti Taru" w:date="2024-01-09T01:10:00Z"/>
        </w:rPr>
      </w:pPr>
      <w:del w:id="15" w:author="Marti Taru" w:date="2024-01-09T01:10:00Z">
        <w:r w:rsidRPr="00FB30AF">
          <w:delText># define custom function to load data into Neo4j</w:delText>
        </w:r>
      </w:del>
    </w:p>
    <w:p w14:paraId="7EC43C1F" w14:textId="77777777" w:rsidR="00E54D7F" w:rsidRPr="00E54D7F" w:rsidRDefault="00E54D7F" w:rsidP="00E54D7F">
      <w:pPr>
        <w:spacing w:after="0" w:line="240" w:lineRule="auto"/>
        <w:rPr>
          <w:ins w:id="16" w:author="Marti Taru" w:date="2024-01-09T01:10:00Z"/>
        </w:rPr>
      </w:pPr>
      <w:proofErr w:type="spellStart"/>
      <w:ins w:id="17" w:author="Marti Taru" w:date="2024-01-09T01:10:00Z">
        <w:r w:rsidRPr="00E54D7F">
          <w:t>def</w:t>
        </w:r>
        <w:proofErr w:type="spellEnd"/>
        <w:r w:rsidRPr="00E54D7F">
          <w:t xml:space="preserve"> </w:t>
        </w:r>
        <w:proofErr w:type="spellStart"/>
        <w:r w:rsidRPr="00E54D7F">
          <w:t>generate_csv_</w:t>
        </w:r>
        <w:proofErr w:type="gramStart"/>
        <w:r w:rsidRPr="00E54D7F">
          <w:t>files</w:t>
        </w:r>
        <w:proofErr w:type="spellEnd"/>
        <w:r w:rsidRPr="00E54D7F">
          <w:t>(</w:t>
        </w:r>
        <w:proofErr w:type="gramEnd"/>
        <w:r w:rsidRPr="00E54D7F">
          <w:t>):</w:t>
        </w:r>
      </w:ins>
    </w:p>
    <w:p w14:paraId="49435A9C" w14:textId="77777777" w:rsidR="00E54D7F" w:rsidRPr="00E54D7F" w:rsidRDefault="00E54D7F" w:rsidP="00E54D7F">
      <w:pPr>
        <w:spacing w:after="0" w:line="240" w:lineRule="auto"/>
        <w:rPr>
          <w:ins w:id="18" w:author="Marti Taru" w:date="2024-01-09T01:10:00Z"/>
        </w:rPr>
      </w:pPr>
      <w:ins w:id="19" w:author="Marti Taru" w:date="2024-01-09T01:10:00Z">
        <w:r w:rsidRPr="00E54D7F">
          <w:t>    # generate CSV files from the data warehouse</w:t>
        </w:r>
      </w:ins>
    </w:p>
    <w:p w14:paraId="37F7FB7F" w14:textId="77777777" w:rsidR="00E54D7F" w:rsidRPr="00E54D7F" w:rsidRDefault="00E54D7F" w:rsidP="00E54D7F">
      <w:pPr>
        <w:spacing w:after="0" w:line="240" w:lineRule="auto"/>
        <w:rPr>
          <w:ins w:id="20" w:author="Marti Taru" w:date="2024-01-09T01:10:00Z"/>
        </w:rPr>
      </w:pPr>
      <w:ins w:id="21" w:author="Marti Taru" w:date="2024-01-09T01:10:00Z">
        <w:r w:rsidRPr="00E54D7F">
          <w:t xml:space="preserve">    </w:t>
        </w:r>
      </w:ins>
    </w:p>
    <w:p w14:paraId="3F781566" w14:textId="77777777" w:rsidR="00E54D7F" w:rsidRPr="00E54D7F" w:rsidRDefault="00E54D7F" w:rsidP="00E54D7F">
      <w:pPr>
        <w:spacing w:after="0" w:line="240" w:lineRule="auto"/>
        <w:rPr>
          <w:ins w:id="22" w:author="Marti Taru" w:date="2024-01-09T01:10:00Z"/>
        </w:rPr>
      </w:pPr>
      <w:ins w:id="23" w:author="Marti Taru" w:date="2024-01-09T01:10:00Z">
        <w:r w:rsidRPr="00E54D7F">
          <w:t>    #</w:t>
        </w:r>
        <w:proofErr w:type="gramStart"/>
        <w:r w:rsidRPr="00E54D7F">
          <w:t>print(</w:t>
        </w:r>
        <w:proofErr w:type="gramEnd"/>
        <w:r w:rsidRPr="00E54D7F">
          <w:t>"CSV files generated")</w:t>
        </w:r>
      </w:ins>
    </w:p>
    <w:p w14:paraId="7CD9B0DC" w14:textId="77777777" w:rsidR="00E54D7F" w:rsidRPr="00E54D7F" w:rsidRDefault="00E54D7F" w:rsidP="00E54D7F">
      <w:pPr>
        <w:spacing w:after="0" w:line="240" w:lineRule="auto"/>
        <w:rPr>
          <w:ins w:id="24" w:author="Marti Taru" w:date="2024-01-09T01:10:00Z"/>
        </w:rPr>
      </w:pPr>
    </w:p>
    <w:p w14:paraId="4662DAB6" w14:textId="77777777" w:rsidR="00E54D7F" w:rsidRPr="00E54D7F" w:rsidRDefault="00E54D7F" w:rsidP="00E54D7F">
      <w:pPr>
        <w:spacing w:after="0" w:line="240" w:lineRule="auto"/>
        <w:rPr>
          <w:ins w:id="25" w:author="Marti Taru" w:date="2024-01-09T01:10:00Z"/>
        </w:rPr>
      </w:pPr>
      <w:ins w:id="26" w:author="Marti Taru" w:date="2024-01-09T01:10:00Z">
        <w:r w:rsidRPr="00E54D7F">
          <w:t>@</w:t>
        </w:r>
        <w:proofErr w:type="gramStart"/>
        <w:r w:rsidRPr="00E54D7F">
          <w:t>task(</w:t>
        </w:r>
        <w:proofErr w:type="gramEnd"/>
        <w:r w:rsidRPr="00E54D7F">
          <w:t>)</w:t>
        </w:r>
      </w:ins>
    </w:p>
    <w:p w14:paraId="596D5C72" w14:textId="6B75AC1E" w:rsidR="00E54D7F" w:rsidRPr="00E54D7F" w:rsidRDefault="00E54D7F" w:rsidP="00E54D7F">
      <w:pPr>
        <w:spacing w:after="0" w:line="240" w:lineRule="auto"/>
        <w:rPr>
          <w:ins w:id="27" w:author="Marti Taru" w:date="2024-01-09T01:10:00Z"/>
        </w:rPr>
      </w:pPr>
      <w:proofErr w:type="spellStart"/>
      <w:r w:rsidRPr="00E54D7F">
        <w:t>def</w:t>
      </w:r>
      <w:proofErr w:type="spellEnd"/>
      <w:r w:rsidRPr="00E54D7F">
        <w:t xml:space="preserve"> load_into_neo4j</w:t>
      </w:r>
      <w:del w:id="28" w:author="Marti Taru" w:date="2024-01-09T01:10:00Z">
        <w:r w:rsidR="00FB30AF" w:rsidRPr="00FB30AF">
          <w:delText>(</w:delText>
        </w:r>
      </w:del>
      <w:ins w:id="29" w:author="Marti Taru" w:date="2024-01-09T01:10:00Z">
        <w:r w:rsidRPr="00E54D7F">
          <w:t>_task():</w:t>
        </w:r>
      </w:ins>
    </w:p>
    <w:p w14:paraId="53806392" w14:textId="1C58F722" w:rsidR="00E54D7F" w:rsidRPr="00E54D7F" w:rsidRDefault="00E54D7F" w:rsidP="00E54D7F">
      <w:pPr>
        <w:spacing w:after="0" w:line="240" w:lineRule="auto"/>
        <w:rPr>
          <w:ins w:id="30" w:author="Marti Taru" w:date="2024-01-09T01:10:00Z"/>
        </w:rPr>
      </w:pPr>
      <w:ins w:id="31" w:author="Marti Taru" w:date="2024-01-09T01:10:00Z">
        <w:r w:rsidRPr="00E54D7F">
          <w:t xml:space="preserve">    </w:t>
        </w:r>
      </w:ins>
      <w:proofErr w:type="spellStart"/>
      <w:r w:rsidRPr="00E54D7F">
        <w:t>uri</w:t>
      </w:r>
      <w:proofErr w:type="spellEnd"/>
      <w:del w:id="32" w:author="Marti Taru" w:date="2024-01-09T01:10:00Z">
        <w:r w:rsidR="00FB30AF" w:rsidRPr="00FB30AF">
          <w:delText>,</w:delText>
        </w:r>
      </w:del>
      <w:ins w:id="33" w:author="Marti Taru" w:date="2024-01-09T01:10:00Z">
        <w:r w:rsidRPr="00E54D7F">
          <w:t xml:space="preserve"> = </w:t>
        </w:r>
        <w:proofErr w:type="spellStart"/>
        <w:r w:rsidRPr="00E54D7F">
          <w:t>os.getenv</w:t>
        </w:r>
        <w:proofErr w:type="spellEnd"/>
        <w:r w:rsidRPr="00E54D7F">
          <w:t>('NEO4J_URI', 'bolt://neo4j:7687')</w:t>
        </w:r>
      </w:ins>
    </w:p>
    <w:p w14:paraId="7F78AFED" w14:textId="1C0D8D20" w:rsidR="00E54D7F" w:rsidRPr="00E54D7F" w:rsidRDefault="00E54D7F" w:rsidP="00E54D7F">
      <w:pPr>
        <w:spacing w:after="0" w:line="240" w:lineRule="auto"/>
        <w:rPr>
          <w:ins w:id="34" w:author="Marti Taru" w:date="2024-01-09T01:10:00Z"/>
        </w:rPr>
      </w:pPr>
      <w:ins w:id="35" w:author="Marti Taru" w:date="2024-01-09T01:10:00Z">
        <w:r w:rsidRPr="00E54D7F">
          <w:t>   </w:t>
        </w:r>
      </w:ins>
      <w:r w:rsidRPr="00E54D7F">
        <w:t xml:space="preserve"> user</w:t>
      </w:r>
      <w:del w:id="36" w:author="Marti Taru" w:date="2024-01-09T01:10:00Z">
        <w:r w:rsidR="00FB30AF" w:rsidRPr="00FB30AF">
          <w:delText>,</w:delText>
        </w:r>
      </w:del>
      <w:ins w:id="37" w:author="Marti Taru" w:date="2024-01-09T01:10:00Z">
        <w:r w:rsidRPr="00E54D7F">
          <w:t xml:space="preserve"> = </w:t>
        </w:r>
        <w:proofErr w:type="spellStart"/>
        <w:r w:rsidRPr="00E54D7F">
          <w:t>os.getenv</w:t>
        </w:r>
        <w:proofErr w:type="spellEnd"/>
        <w:r w:rsidRPr="00E54D7F">
          <w:t>('NEO4J_USER', 'neo4j')</w:t>
        </w:r>
      </w:ins>
    </w:p>
    <w:p w14:paraId="540219C6" w14:textId="4EEBB9D3" w:rsidR="00E54D7F" w:rsidRPr="00E54D7F" w:rsidRDefault="00E54D7F" w:rsidP="00E54D7F">
      <w:pPr>
        <w:spacing w:after="0" w:line="240" w:lineRule="auto"/>
      </w:pPr>
      <w:ins w:id="38" w:author="Marti Taru" w:date="2024-01-09T01:10:00Z">
        <w:r w:rsidRPr="00E54D7F">
          <w:t>   </w:t>
        </w:r>
      </w:ins>
      <w:r w:rsidRPr="00E54D7F">
        <w:t xml:space="preserve"> password</w:t>
      </w:r>
      <w:del w:id="39" w:author="Marti Taru" w:date="2024-01-09T01:10:00Z">
        <w:r w:rsidR="00FB30AF" w:rsidRPr="00FB30AF">
          <w:delText>, file_path):</w:delText>
        </w:r>
      </w:del>
      <w:ins w:id="40" w:author="Marti Taru" w:date="2024-01-09T01:10:00Z">
        <w:r w:rsidRPr="00E54D7F">
          <w:t xml:space="preserve"> = </w:t>
        </w:r>
        <w:proofErr w:type="spellStart"/>
        <w:r w:rsidRPr="00E54D7F">
          <w:t>os.getenv</w:t>
        </w:r>
        <w:proofErr w:type="spellEnd"/>
        <w:r w:rsidRPr="00E54D7F">
          <w:t>('NEO4J_PASSWORD', 'test')</w:t>
        </w:r>
      </w:ins>
    </w:p>
    <w:p w14:paraId="4444AC25" w14:textId="77777777" w:rsidR="00FB30AF" w:rsidRPr="00FB30AF" w:rsidRDefault="00FB30AF" w:rsidP="00FB30AF">
      <w:pPr>
        <w:spacing w:after="0" w:line="240" w:lineRule="auto"/>
        <w:rPr>
          <w:del w:id="41" w:author="Marti Taru" w:date="2024-01-09T01:10:00Z"/>
        </w:rPr>
      </w:pPr>
      <w:del w:id="42" w:author="Marti Taru" w:date="2024-01-09T01:10:00Z">
        <w:r w:rsidRPr="00FB30AF">
          <w:delText>  driver = GraphDatabase.driver(uri, auth=(user, password))</w:delText>
        </w:r>
      </w:del>
    </w:p>
    <w:p w14:paraId="198CCEC7" w14:textId="77777777" w:rsidR="00FB30AF" w:rsidRPr="00FB30AF" w:rsidRDefault="00FB30AF" w:rsidP="00FB30AF">
      <w:pPr>
        <w:spacing w:after="0" w:line="240" w:lineRule="auto"/>
        <w:rPr>
          <w:del w:id="43" w:author="Marti Taru" w:date="2024-01-09T01:10:00Z"/>
        </w:rPr>
      </w:pPr>
      <w:del w:id="44" w:author="Marti Taru" w:date="2024-01-09T01:10:00Z">
        <w:r w:rsidRPr="00FB30AF">
          <w:delText>  with driver.session() as session:</w:delText>
        </w:r>
      </w:del>
    </w:p>
    <w:p w14:paraId="49E558C5" w14:textId="77777777" w:rsidR="00FB30AF" w:rsidRPr="00FB30AF" w:rsidRDefault="00FB30AF" w:rsidP="00FB30AF">
      <w:pPr>
        <w:spacing w:after="0" w:line="240" w:lineRule="auto"/>
        <w:rPr>
          <w:del w:id="45" w:author="Marti Taru" w:date="2024-01-09T01:10:00Z"/>
        </w:rPr>
      </w:pPr>
      <w:del w:id="46" w:author="Marti Taru" w:date="2024-01-09T01:10:00Z">
        <w:r w:rsidRPr="00FB30AF">
          <w:delText>    with session.begin_transaction() as tx:</w:delText>
        </w:r>
      </w:del>
    </w:p>
    <w:p w14:paraId="7E8B6B68" w14:textId="77777777" w:rsidR="00FB30AF" w:rsidRPr="00FB30AF" w:rsidRDefault="00FB30AF" w:rsidP="00FB30AF">
      <w:pPr>
        <w:spacing w:after="0" w:line="240" w:lineRule="auto"/>
        <w:rPr>
          <w:del w:id="47" w:author="Marti Taru" w:date="2024-01-09T01:10:00Z"/>
        </w:rPr>
      </w:pPr>
      <w:del w:id="48" w:author="Marti Taru" w:date="2024-01-09T01:10:00Z">
        <w:r w:rsidRPr="00FB30AF">
          <w:delText>      query = open(file_path, 'r').read()</w:delText>
        </w:r>
      </w:del>
    </w:p>
    <w:p w14:paraId="6FA39260" w14:textId="45A47FEC" w:rsidR="00E54D7F" w:rsidRPr="00E54D7F" w:rsidRDefault="00FB30AF" w:rsidP="00E54D7F">
      <w:pPr>
        <w:spacing w:after="0" w:line="240" w:lineRule="auto"/>
        <w:rPr>
          <w:ins w:id="49" w:author="Marti Taru" w:date="2024-01-09T01:10:00Z"/>
        </w:rPr>
      </w:pPr>
      <w:del w:id="50" w:author="Marti Taru" w:date="2024-01-09T01:10:00Z">
        <w:r w:rsidRPr="00FB30AF">
          <w:delText>      tx.</w:delText>
        </w:r>
      </w:del>
      <w:ins w:id="51" w:author="Marti Taru" w:date="2024-01-09T01:10:00Z">
        <w:r w:rsidR="00E54D7F" w:rsidRPr="00E54D7F">
          <w:t>    # the logic to load CSV files into Neo4j: 'LOAD CSV' Cypher commands for incremental loads.</w:t>
        </w:r>
      </w:ins>
    </w:p>
    <w:p w14:paraId="713357B8" w14:textId="77777777" w:rsidR="00E54D7F" w:rsidRPr="00E54D7F" w:rsidRDefault="00E54D7F" w:rsidP="00E54D7F">
      <w:pPr>
        <w:spacing w:after="0" w:line="240" w:lineRule="auto"/>
        <w:rPr>
          <w:ins w:id="52" w:author="Marti Taru" w:date="2024-01-09T01:10:00Z"/>
        </w:rPr>
      </w:pPr>
      <w:ins w:id="53" w:author="Marti Taru" w:date="2024-01-09T01:10:00Z">
        <w:r w:rsidRPr="00E54D7F">
          <w:t>    #</w:t>
        </w:r>
        <w:proofErr w:type="gramStart"/>
        <w:r w:rsidRPr="00E54D7F">
          <w:t>print(</w:t>
        </w:r>
        <w:proofErr w:type="gramEnd"/>
        <w:r w:rsidRPr="00E54D7F">
          <w:t>"Data loaded into Neo4j")</w:t>
        </w:r>
      </w:ins>
    </w:p>
    <w:p w14:paraId="59B92EF2" w14:textId="77777777" w:rsidR="00E54D7F" w:rsidRPr="00E54D7F" w:rsidRDefault="00E54D7F" w:rsidP="00E54D7F">
      <w:pPr>
        <w:spacing w:after="0" w:line="240" w:lineRule="auto"/>
        <w:rPr>
          <w:ins w:id="54" w:author="Marti Taru" w:date="2024-01-09T01:10:00Z"/>
        </w:rPr>
      </w:pPr>
    </w:p>
    <w:p w14:paraId="304AD28E" w14:textId="77777777" w:rsidR="00E54D7F" w:rsidRPr="00E54D7F" w:rsidRDefault="00E54D7F" w:rsidP="00E54D7F">
      <w:pPr>
        <w:spacing w:after="0" w:line="240" w:lineRule="auto"/>
        <w:rPr>
          <w:ins w:id="55" w:author="Marti Taru" w:date="2024-01-09T01:10:00Z"/>
        </w:rPr>
      </w:pPr>
      <w:ins w:id="56" w:author="Marti Taru" w:date="2024-01-09T01:10:00Z">
        <w:r w:rsidRPr="00E54D7F">
          <w:t>@</w:t>
        </w:r>
        <w:proofErr w:type="gramStart"/>
        <w:r w:rsidRPr="00E54D7F">
          <w:t>task(</w:t>
        </w:r>
        <w:proofErr w:type="gramEnd"/>
        <w:r w:rsidRPr="00E54D7F">
          <w:t>)</w:t>
        </w:r>
      </w:ins>
    </w:p>
    <w:p w14:paraId="417C66DB" w14:textId="52CC6669" w:rsidR="00E54D7F" w:rsidRPr="00E54D7F" w:rsidRDefault="00E54D7F" w:rsidP="00E54D7F">
      <w:pPr>
        <w:spacing w:after="0" w:line="240" w:lineRule="auto"/>
      </w:pPr>
      <w:proofErr w:type="spellStart"/>
      <w:ins w:id="57" w:author="Marti Taru" w:date="2024-01-09T01:10:00Z">
        <w:r w:rsidRPr="00E54D7F">
          <w:t>def</w:t>
        </w:r>
        <w:proofErr w:type="spellEnd"/>
        <w:r w:rsidRPr="00E54D7F">
          <w:t xml:space="preserve"> </w:t>
        </w:r>
      </w:ins>
      <w:proofErr w:type="spellStart"/>
      <w:r w:rsidRPr="00E54D7F">
        <w:t>run</w:t>
      </w:r>
      <w:del w:id="58" w:author="Marti Taru" w:date="2024-01-09T01:10:00Z">
        <w:r w:rsidR="00FB30AF" w:rsidRPr="00FB30AF">
          <w:delText>(query)</w:delText>
        </w:r>
      </w:del>
      <w:ins w:id="59" w:author="Marti Taru" w:date="2024-01-09T01:10:00Z">
        <w:r w:rsidRPr="00E54D7F">
          <w:t>_cypher_queries</w:t>
        </w:r>
        <w:proofErr w:type="spellEnd"/>
        <w:r w:rsidRPr="00E54D7F">
          <w:t>():</w:t>
        </w:r>
      </w:ins>
    </w:p>
    <w:p w14:paraId="0681B6A5" w14:textId="77777777" w:rsidR="00FB30AF" w:rsidRPr="00FB30AF" w:rsidRDefault="00FB30AF" w:rsidP="00FB30AF">
      <w:pPr>
        <w:spacing w:after="0" w:line="240" w:lineRule="auto"/>
        <w:rPr>
          <w:del w:id="60" w:author="Marti Taru" w:date="2024-01-09T01:10:00Z"/>
        </w:rPr>
      </w:pPr>
      <w:del w:id="61" w:author="Marti Taru" w:date="2024-01-09T01:10:00Z">
        <w:r w:rsidRPr="00FB30AF">
          <w:delText>  driver.close()</w:delText>
        </w:r>
      </w:del>
    </w:p>
    <w:p w14:paraId="5C82AE28" w14:textId="77777777" w:rsidR="00E54D7F" w:rsidRPr="00E54D7F" w:rsidRDefault="00E54D7F" w:rsidP="00E54D7F">
      <w:pPr>
        <w:spacing w:after="0" w:line="240" w:lineRule="auto"/>
        <w:rPr>
          <w:ins w:id="62" w:author="Marti Taru" w:date="2024-01-09T01:10:00Z"/>
        </w:rPr>
      </w:pPr>
      <w:ins w:id="63" w:author="Marti Taru" w:date="2024-01-09T01:10:00Z">
        <w:r w:rsidRPr="00E54D7F">
          <w:t>    # Cypher queries against the Neo4j database</w:t>
        </w:r>
      </w:ins>
    </w:p>
    <w:p w14:paraId="1C602321" w14:textId="77777777" w:rsidR="00E54D7F" w:rsidRPr="00E54D7F" w:rsidRDefault="00E54D7F" w:rsidP="00E54D7F">
      <w:pPr>
        <w:spacing w:after="0" w:line="240" w:lineRule="auto"/>
        <w:rPr>
          <w:ins w:id="64" w:author="Marti Taru" w:date="2024-01-09T01:10:00Z"/>
        </w:rPr>
      </w:pPr>
      <w:ins w:id="65" w:author="Marti Taru" w:date="2024-01-09T01:10:00Z">
        <w:r w:rsidRPr="00E54D7F">
          <w:t>    #</w:t>
        </w:r>
        <w:proofErr w:type="gramStart"/>
        <w:r w:rsidRPr="00E54D7F">
          <w:t>print(</w:t>
        </w:r>
        <w:proofErr w:type="gramEnd"/>
        <w:r w:rsidRPr="00E54D7F">
          <w:t>"Cypher queries executed")</w:t>
        </w:r>
      </w:ins>
    </w:p>
    <w:p w14:paraId="2F30605D" w14:textId="77777777" w:rsidR="00E54D7F" w:rsidRPr="00E54D7F" w:rsidRDefault="00E54D7F" w:rsidP="00E54D7F">
      <w:pPr>
        <w:spacing w:after="0" w:line="240" w:lineRule="auto"/>
      </w:pPr>
    </w:p>
    <w:p w14:paraId="6DED8C2D" w14:textId="77777777" w:rsidR="00E54D7F" w:rsidRPr="00E54D7F" w:rsidRDefault="00E54D7F" w:rsidP="00E54D7F">
      <w:pPr>
        <w:spacing w:after="0" w:line="240" w:lineRule="auto"/>
      </w:pPr>
      <w:r w:rsidRPr="00E54D7F">
        <w:t>@</w:t>
      </w:r>
      <w:proofErr w:type="gramStart"/>
      <w:r w:rsidRPr="00E54D7F">
        <w:t>dag(</w:t>
      </w:r>
      <w:proofErr w:type="gramEnd"/>
    </w:p>
    <w:p w14:paraId="4D27839F" w14:textId="77777777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default_args</w:t>
      </w:r>
      <w:proofErr w:type="spellEnd"/>
      <w:r w:rsidRPr="00E54D7F">
        <w:t>=</w:t>
      </w:r>
      <w:proofErr w:type="spellStart"/>
      <w:r w:rsidRPr="00E54D7F">
        <w:t>default_args</w:t>
      </w:r>
      <w:proofErr w:type="spellEnd"/>
      <w:r w:rsidRPr="00E54D7F">
        <w:t>,</w:t>
      </w:r>
    </w:p>
    <w:p w14:paraId="7FF14C8A" w14:textId="77777777" w:rsidR="00E54D7F" w:rsidRPr="00E54D7F" w:rsidRDefault="00E54D7F" w:rsidP="00E54D7F">
      <w:pPr>
        <w:spacing w:after="0" w:line="240" w:lineRule="auto"/>
      </w:pPr>
      <w:r w:rsidRPr="00E54D7F">
        <w:t xml:space="preserve">  description='ETL pipeline for </w:t>
      </w:r>
      <w:proofErr w:type="spellStart"/>
      <w:r w:rsidRPr="00E54D7F">
        <w:t>Kaggle</w:t>
      </w:r>
      <w:proofErr w:type="spellEnd"/>
      <w:r w:rsidRPr="00E54D7F">
        <w:t xml:space="preserve"> data',</w:t>
      </w:r>
    </w:p>
    <w:p w14:paraId="67124BE8" w14:textId="77777777" w:rsidR="00E54D7F" w:rsidRPr="00E54D7F" w:rsidRDefault="00E54D7F" w:rsidP="00E54D7F">
      <w:pPr>
        <w:spacing w:after="0" w:line="240" w:lineRule="auto"/>
      </w:pPr>
      <w:r w:rsidRPr="00E54D7F">
        <w:lastRenderedPageBreak/>
        <w:t xml:space="preserve">  </w:t>
      </w:r>
      <w:proofErr w:type="spellStart"/>
      <w:r w:rsidRPr="00E54D7F">
        <w:t>schedule_interval</w:t>
      </w:r>
      <w:proofErr w:type="spellEnd"/>
      <w:r w:rsidRPr="00E54D7F">
        <w:t>='* * * * *</w:t>
      </w:r>
      <w:proofErr w:type="gramStart"/>
      <w:r w:rsidRPr="00E54D7F">
        <w:t>',  #</w:t>
      </w:r>
      <w:proofErr w:type="gramEnd"/>
      <w:r w:rsidRPr="00E54D7F">
        <w:t xml:space="preserve"> execute every minute</w:t>
      </w:r>
    </w:p>
    <w:p w14:paraId="43F6F433" w14:textId="77777777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start_date</w:t>
      </w:r>
      <w:proofErr w:type="spellEnd"/>
      <w:r w:rsidRPr="00E54D7F">
        <w:t>=</w:t>
      </w:r>
      <w:proofErr w:type="spellStart"/>
      <w:proofErr w:type="gramStart"/>
      <w:r w:rsidRPr="00E54D7F">
        <w:t>datetime</w:t>
      </w:r>
      <w:proofErr w:type="spellEnd"/>
      <w:r w:rsidRPr="00E54D7F">
        <w:t>(</w:t>
      </w:r>
      <w:proofErr w:type="gramEnd"/>
      <w:r w:rsidRPr="00E54D7F">
        <w:t>2023, 10, 1, 0, 0, 0),</w:t>
      </w:r>
    </w:p>
    <w:p w14:paraId="74031819" w14:textId="77777777" w:rsidR="00E54D7F" w:rsidRPr="00E54D7F" w:rsidRDefault="00E54D7F" w:rsidP="00E54D7F">
      <w:pPr>
        <w:spacing w:after="0" w:line="240" w:lineRule="auto"/>
      </w:pPr>
      <w:r w:rsidRPr="00E54D7F">
        <w:t>  catchup=False,</w:t>
      </w:r>
    </w:p>
    <w:p w14:paraId="35C0738A" w14:textId="77777777" w:rsidR="00E54D7F" w:rsidRPr="00E54D7F" w:rsidRDefault="00E54D7F" w:rsidP="00E54D7F">
      <w:pPr>
        <w:spacing w:after="0" w:line="240" w:lineRule="auto"/>
      </w:pPr>
      <w:r w:rsidRPr="00E54D7F">
        <w:t>  concurrency=1,</w:t>
      </w:r>
    </w:p>
    <w:p w14:paraId="331D43BC" w14:textId="77777777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max_active_runs</w:t>
      </w:r>
      <w:proofErr w:type="spellEnd"/>
      <w:r w:rsidRPr="00E54D7F">
        <w:t>=1,</w:t>
      </w:r>
    </w:p>
    <w:p w14:paraId="04BC4B88" w14:textId="77777777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template_searchpath</w:t>
      </w:r>
      <w:proofErr w:type="spellEnd"/>
      <w:r w:rsidRPr="00E54D7F">
        <w:t>=[</w:t>
      </w:r>
      <w:proofErr w:type="spellStart"/>
      <w:proofErr w:type="gramStart"/>
      <w:r w:rsidRPr="00E54D7F">
        <w:t>os.getenv</w:t>
      </w:r>
      <w:proofErr w:type="spellEnd"/>
      <w:proofErr w:type="gramEnd"/>
      <w:r w:rsidRPr="00E54D7F">
        <w:t>('DATA_FOLDER'), SQL_FOLDER],</w:t>
      </w:r>
    </w:p>
    <w:p w14:paraId="46AA57C7" w14:textId="77777777" w:rsidR="00E54D7F" w:rsidRPr="00E54D7F" w:rsidRDefault="00E54D7F" w:rsidP="00E54D7F">
      <w:pPr>
        <w:spacing w:after="0" w:line="240" w:lineRule="auto"/>
      </w:pPr>
      <w:r w:rsidRPr="00E54D7F">
        <w:t>)</w:t>
      </w:r>
    </w:p>
    <w:p w14:paraId="0FF6500D" w14:textId="77777777" w:rsidR="00E54D7F" w:rsidRPr="00E54D7F" w:rsidRDefault="00E54D7F" w:rsidP="00E54D7F">
      <w:pPr>
        <w:spacing w:after="0" w:line="240" w:lineRule="auto"/>
      </w:pPr>
      <w:proofErr w:type="spellStart"/>
      <w:r w:rsidRPr="00E54D7F">
        <w:t>def</w:t>
      </w:r>
      <w:proofErr w:type="spellEnd"/>
      <w:r w:rsidRPr="00E54D7F">
        <w:t xml:space="preserve"> </w:t>
      </w:r>
      <w:proofErr w:type="spellStart"/>
      <w:r w:rsidRPr="00E54D7F">
        <w:t>etl_</w:t>
      </w:r>
      <w:proofErr w:type="gramStart"/>
      <w:r w:rsidRPr="00E54D7F">
        <w:t>submissions</w:t>
      </w:r>
      <w:proofErr w:type="spellEnd"/>
      <w:r w:rsidRPr="00E54D7F">
        <w:t>(</w:t>
      </w:r>
      <w:proofErr w:type="gramEnd"/>
      <w:r w:rsidRPr="00E54D7F">
        <w:t>):</w:t>
      </w:r>
    </w:p>
    <w:p w14:paraId="2F305882" w14:textId="77777777" w:rsidR="00E54D7F" w:rsidRPr="00E54D7F" w:rsidRDefault="00FB30AF" w:rsidP="00E54D7F">
      <w:pPr>
        <w:spacing w:after="0" w:line="240" w:lineRule="auto"/>
        <w:rPr>
          <w:moveFrom w:id="66" w:author="Marti Taru" w:date="2024-01-09T01:10:00Z"/>
        </w:rPr>
      </w:pPr>
      <w:del w:id="67" w:author="Marti Taru" w:date="2024-01-09T01:10:00Z">
        <w:r w:rsidRPr="00FB30AF">
          <w:delText xml:space="preserve">  </w:delText>
        </w:r>
      </w:del>
      <w:moveFromRangeStart w:id="68" w:author="Marti Taru" w:date="2024-01-09T01:10:00Z" w:name="move155655075"/>
      <w:moveFrom w:id="69" w:author="Marti Taru" w:date="2024-01-09T01:10:00Z">
        <w:r w:rsidR="00E54D7F" w:rsidRPr="00E54D7F">
          <w:t>from airflow.operators.python import ShortCircuitOperator</w:t>
        </w:r>
      </w:moveFrom>
    </w:p>
    <w:moveFromRangeEnd w:id="68"/>
    <w:p w14:paraId="29170E50" w14:textId="77777777" w:rsidR="00E54D7F" w:rsidRPr="00E54D7F" w:rsidRDefault="00FB30AF" w:rsidP="00E54D7F">
      <w:pPr>
        <w:spacing w:after="0" w:line="240" w:lineRule="auto"/>
        <w:rPr>
          <w:moveFrom w:id="70" w:author="Marti Taru" w:date="2024-01-09T01:10:00Z"/>
        </w:rPr>
      </w:pPr>
      <w:del w:id="71" w:author="Marti Taru" w:date="2024-01-09T01:10:00Z">
        <w:r w:rsidRPr="00FB30AF">
          <w:delText xml:space="preserve">  </w:delText>
        </w:r>
      </w:del>
      <w:moveFromRangeStart w:id="72" w:author="Marti Taru" w:date="2024-01-09T01:10:00Z" w:name="move155655076"/>
      <w:moveFrom w:id="73" w:author="Marti Taru" w:date="2024-01-09T01:10:00Z">
        <w:r w:rsidR="00E54D7F" w:rsidRPr="00E54D7F">
          <w:t>from airflow.providers.postgres.operators.postgres import PostgresOperator</w:t>
        </w:r>
      </w:moveFrom>
    </w:p>
    <w:moveFromRangeEnd w:id="72"/>
    <w:p w14:paraId="5CD3B250" w14:textId="77777777" w:rsidR="00E54D7F" w:rsidRPr="00E54D7F" w:rsidRDefault="00FB30AF" w:rsidP="00E54D7F">
      <w:pPr>
        <w:spacing w:after="0" w:line="240" w:lineRule="auto"/>
        <w:rPr>
          <w:moveFrom w:id="74" w:author="Marti Taru" w:date="2024-01-09T01:10:00Z"/>
        </w:rPr>
      </w:pPr>
      <w:del w:id="75" w:author="Marti Taru" w:date="2024-01-09T01:10:00Z">
        <w:r w:rsidRPr="00FB30AF">
          <w:delText xml:space="preserve">  </w:delText>
        </w:r>
      </w:del>
      <w:moveFromRangeStart w:id="76" w:author="Marti Taru" w:date="2024-01-09T01:10:00Z" w:name="move155655077"/>
      <w:moveFrom w:id="77" w:author="Marti Taru" w:date="2024-01-09T01:10:00Z">
        <w:r w:rsidR="00E54D7F" w:rsidRPr="00E54D7F">
          <w:t>from airflow.utils.state import State</w:t>
        </w:r>
      </w:moveFrom>
    </w:p>
    <w:moveFromRangeEnd w:id="76"/>
    <w:p w14:paraId="406C9715" w14:textId="77777777" w:rsidR="00FB30AF" w:rsidRPr="00FB30AF" w:rsidRDefault="00FB30AF" w:rsidP="00FB30AF">
      <w:pPr>
        <w:spacing w:after="0" w:line="240" w:lineRule="auto"/>
        <w:rPr>
          <w:del w:id="78" w:author="Marti Taru" w:date="2024-01-09T01:10:00Z"/>
        </w:rPr>
      </w:pPr>
    </w:p>
    <w:p w14:paraId="20ECC950" w14:textId="77777777" w:rsidR="00FB30AF" w:rsidRPr="00FB30AF" w:rsidRDefault="00FB30AF" w:rsidP="00FB30AF">
      <w:pPr>
        <w:spacing w:after="0" w:line="240" w:lineRule="auto"/>
        <w:rPr>
          <w:del w:id="79" w:author="Marti Taru" w:date="2024-01-09T01:10:00Z"/>
        </w:rPr>
      </w:pPr>
      <w:del w:id="80" w:author="Marti Taru" w:date="2024-01-09T01:10:00Z">
        <w:r w:rsidRPr="00FB30AF">
          <w:delText>  from etl import process_authors, process_submissions, process_citations</w:delText>
        </w:r>
      </w:del>
    </w:p>
    <w:p w14:paraId="36F3BCE2" w14:textId="77777777" w:rsidR="00FB30AF" w:rsidRPr="00FB30AF" w:rsidRDefault="00FB30AF" w:rsidP="00FB30AF">
      <w:pPr>
        <w:spacing w:after="0" w:line="240" w:lineRule="auto"/>
        <w:rPr>
          <w:del w:id="81" w:author="Marti Taru" w:date="2024-01-09T01:10:00Z"/>
        </w:rPr>
      </w:pPr>
      <w:del w:id="82" w:author="Marti Taru" w:date="2024-01-09T01:10:00Z">
        <w:r w:rsidRPr="00FB30AF">
          <w:delText>  from transform import generate_authors_csv #---------</w:delText>
        </w:r>
      </w:del>
    </w:p>
    <w:p w14:paraId="7769C5A1" w14:textId="748CE901" w:rsidR="00E54D7F" w:rsidRPr="00E54D7F" w:rsidRDefault="00E54D7F" w:rsidP="00E54D7F">
      <w:pPr>
        <w:spacing w:after="0" w:line="240" w:lineRule="auto"/>
      </w:pPr>
    </w:p>
    <w:p w14:paraId="2FCFB98F" w14:textId="77777777" w:rsidR="00E54D7F" w:rsidRPr="00E54D7F" w:rsidRDefault="00E54D7F" w:rsidP="00E54D7F">
      <w:pPr>
        <w:spacing w:after="0" w:line="240" w:lineRule="auto"/>
      </w:pPr>
      <w:r w:rsidRPr="00E54D7F">
        <w:t>  @</w:t>
      </w:r>
      <w:proofErr w:type="gramStart"/>
      <w:r w:rsidRPr="00E54D7F">
        <w:t>task(</w:t>
      </w:r>
      <w:proofErr w:type="gramEnd"/>
    </w:p>
    <w:p w14:paraId="4F0E7765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trigger_rule</w:t>
      </w:r>
      <w:proofErr w:type="spellEnd"/>
      <w:r w:rsidRPr="00E54D7F">
        <w:t>='</w:t>
      </w:r>
      <w:proofErr w:type="spellStart"/>
      <w:r w:rsidRPr="00E54D7F">
        <w:t>all_done</w:t>
      </w:r>
      <w:proofErr w:type="spellEnd"/>
      <w:r w:rsidRPr="00E54D7F">
        <w:t>'</w:t>
      </w:r>
    </w:p>
    <w:p w14:paraId="79072C5D" w14:textId="77777777" w:rsidR="00E54D7F" w:rsidRPr="00E54D7F" w:rsidRDefault="00E54D7F" w:rsidP="00E54D7F">
      <w:pPr>
        <w:spacing w:after="0" w:line="240" w:lineRule="auto"/>
      </w:pPr>
      <w:r w:rsidRPr="00E54D7F">
        <w:t>  )</w:t>
      </w:r>
    </w:p>
    <w:p w14:paraId="233DE15A" w14:textId="77777777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def</w:t>
      </w:r>
      <w:proofErr w:type="spellEnd"/>
      <w:r w:rsidRPr="00E54D7F">
        <w:t xml:space="preserve"> </w:t>
      </w:r>
      <w:proofErr w:type="spellStart"/>
      <w:r w:rsidRPr="00E54D7F">
        <w:t>complete_chunk</w:t>
      </w:r>
      <w:proofErr w:type="spellEnd"/>
      <w:r w:rsidRPr="00E54D7F">
        <w:t>(**</w:t>
      </w:r>
      <w:proofErr w:type="spellStart"/>
      <w:r w:rsidRPr="00E54D7F">
        <w:t>kwargs</w:t>
      </w:r>
      <w:proofErr w:type="spellEnd"/>
      <w:r w:rsidRPr="00E54D7F">
        <w:t>):</w:t>
      </w:r>
    </w:p>
    <w:p w14:paraId="17FAED06" w14:textId="77777777" w:rsidR="00E54D7F" w:rsidRPr="00E54D7F" w:rsidRDefault="00E54D7F" w:rsidP="00E54D7F">
      <w:pPr>
        <w:spacing w:after="0" w:line="240" w:lineRule="auto"/>
      </w:pPr>
      <w:r w:rsidRPr="00E54D7F">
        <w:t xml:space="preserve">    tasks = </w:t>
      </w:r>
      <w:proofErr w:type="spellStart"/>
      <w:r w:rsidRPr="00E54D7F">
        <w:t>kwargs</w:t>
      </w:r>
      <w:proofErr w:type="spellEnd"/>
      <w:r w:rsidRPr="00E54D7F">
        <w:t>["</w:t>
      </w:r>
      <w:proofErr w:type="spellStart"/>
      <w:r w:rsidRPr="00E54D7F">
        <w:t>ti</w:t>
      </w:r>
      <w:proofErr w:type="spellEnd"/>
      <w:r w:rsidRPr="00E54D7F">
        <w:t>"</w:t>
      </w:r>
      <w:proofErr w:type="gramStart"/>
      <w:r w:rsidRPr="00E54D7F">
        <w:t>].</w:t>
      </w:r>
      <w:proofErr w:type="spellStart"/>
      <w:r w:rsidRPr="00E54D7F">
        <w:t>get</w:t>
      </w:r>
      <w:proofErr w:type="gramEnd"/>
      <w:r w:rsidRPr="00E54D7F">
        <w:t>_dagrun</w:t>
      </w:r>
      <w:proofErr w:type="spellEnd"/>
      <w:r w:rsidRPr="00E54D7F">
        <w:t>().</w:t>
      </w:r>
      <w:proofErr w:type="spellStart"/>
      <w:r w:rsidRPr="00E54D7F">
        <w:t>get_task_instances</w:t>
      </w:r>
      <w:proofErr w:type="spellEnd"/>
      <w:r w:rsidRPr="00E54D7F">
        <w:t>()</w:t>
      </w:r>
    </w:p>
    <w:p w14:paraId="1063C2EB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failed_tasks</w:t>
      </w:r>
      <w:proofErr w:type="spellEnd"/>
      <w:r w:rsidRPr="00E54D7F">
        <w:t xml:space="preserve"> = [</w:t>
      </w:r>
      <w:proofErr w:type="spellStart"/>
      <w:r w:rsidRPr="00E54D7F">
        <w:t>ti</w:t>
      </w:r>
      <w:proofErr w:type="spellEnd"/>
      <w:r w:rsidRPr="00E54D7F">
        <w:t xml:space="preserve"> for </w:t>
      </w:r>
      <w:proofErr w:type="spellStart"/>
      <w:r w:rsidRPr="00E54D7F">
        <w:t>ti</w:t>
      </w:r>
      <w:proofErr w:type="spellEnd"/>
      <w:r w:rsidRPr="00E54D7F">
        <w:t xml:space="preserve"> in tasks if </w:t>
      </w:r>
      <w:proofErr w:type="spellStart"/>
      <w:proofErr w:type="gramStart"/>
      <w:r w:rsidRPr="00E54D7F">
        <w:t>ti.state</w:t>
      </w:r>
      <w:proofErr w:type="spellEnd"/>
      <w:proofErr w:type="gramEnd"/>
      <w:r w:rsidRPr="00E54D7F">
        <w:t xml:space="preserve"> == </w:t>
      </w:r>
      <w:proofErr w:type="spellStart"/>
      <w:r w:rsidRPr="00E54D7F">
        <w:t>State.FAILED</w:t>
      </w:r>
      <w:proofErr w:type="spellEnd"/>
      <w:r w:rsidRPr="00E54D7F">
        <w:t>]</w:t>
      </w:r>
    </w:p>
    <w:p w14:paraId="5E396CA3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chunk_id</w:t>
      </w:r>
      <w:proofErr w:type="spellEnd"/>
      <w:r w:rsidRPr="00E54D7F">
        <w:t xml:space="preserve"> = </w:t>
      </w:r>
      <w:proofErr w:type="spellStart"/>
      <w:r w:rsidRPr="00E54D7F">
        <w:t>kwargs</w:t>
      </w:r>
      <w:proofErr w:type="spellEnd"/>
      <w:r w:rsidRPr="00E54D7F">
        <w:t>["</w:t>
      </w:r>
      <w:proofErr w:type="spellStart"/>
      <w:r w:rsidRPr="00E54D7F">
        <w:t>ti</w:t>
      </w:r>
      <w:proofErr w:type="spellEnd"/>
      <w:r w:rsidRPr="00E54D7F">
        <w:t>"</w:t>
      </w:r>
      <w:proofErr w:type="gramStart"/>
      <w:r w:rsidRPr="00E54D7F">
        <w:t>].</w:t>
      </w:r>
      <w:proofErr w:type="spellStart"/>
      <w:r w:rsidRPr="00E54D7F">
        <w:t>xcom</w:t>
      </w:r>
      <w:proofErr w:type="gramEnd"/>
      <w:r w:rsidRPr="00E54D7F">
        <w:t>_pull</w:t>
      </w:r>
      <w:proofErr w:type="spellEnd"/>
      <w:r w:rsidRPr="00E54D7F">
        <w:t>(</w:t>
      </w:r>
      <w:proofErr w:type="spellStart"/>
      <w:r w:rsidRPr="00E54D7F">
        <w:t>task_ids</w:t>
      </w:r>
      <w:proofErr w:type="spellEnd"/>
      <w:r w:rsidRPr="00E54D7F">
        <w:t>='</w:t>
      </w:r>
      <w:proofErr w:type="spellStart"/>
      <w:r w:rsidRPr="00E54D7F">
        <w:t>extract_chunk</w:t>
      </w:r>
      <w:proofErr w:type="spellEnd"/>
      <w:r w:rsidRPr="00E54D7F">
        <w:t>', key='</w:t>
      </w:r>
      <w:proofErr w:type="spellStart"/>
      <w:r w:rsidRPr="00E54D7F">
        <w:t>return_value</w:t>
      </w:r>
      <w:proofErr w:type="spellEnd"/>
      <w:r w:rsidRPr="00E54D7F">
        <w:t>')[0][0]</w:t>
      </w:r>
    </w:p>
    <w:p w14:paraId="5C099D0D" w14:textId="77777777" w:rsidR="00E54D7F" w:rsidRPr="00E54D7F" w:rsidRDefault="00E54D7F" w:rsidP="00E54D7F">
      <w:pPr>
        <w:spacing w:after="0" w:line="240" w:lineRule="auto"/>
      </w:pPr>
    </w:p>
    <w:p w14:paraId="77DAF4E1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chunk_status</w:t>
      </w:r>
      <w:proofErr w:type="spellEnd"/>
      <w:r w:rsidRPr="00E54D7F">
        <w:t xml:space="preserve"> = 'failed' if </w:t>
      </w:r>
      <w:proofErr w:type="spellStart"/>
      <w:r w:rsidRPr="00E54D7F">
        <w:t>len</w:t>
      </w:r>
      <w:proofErr w:type="spellEnd"/>
      <w:r w:rsidRPr="00E54D7F">
        <w:t>(</w:t>
      </w:r>
      <w:proofErr w:type="spellStart"/>
      <w:r w:rsidRPr="00E54D7F">
        <w:t>failed_tasks</w:t>
      </w:r>
      <w:proofErr w:type="spellEnd"/>
      <w:r w:rsidRPr="00E54D7F">
        <w:t>) &gt; 0 else 'processed'</w:t>
      </w:r>
    </w:p>
    <w:p w14:paraId="25F150EE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gramStart"/>
      <w:r w:rsidRPr="00E54D7F">
        <w:t>print(</w:t>
      </w:r>
      <w:proofErr w:type="spellStart"/>
      <w:proofErr w:type="gramEnd"/>
      <w:r w:rsidRPr="00E54D7F">
        <w:t>f"Marking</w:t>
      </w:r>
      <w:proofErr w:type="spellEnd"/>
      <w:r w:rsidRPr="00E54D7F">
        <w:t xml:space="preserve"> chunk {</w:t>
      </w:r>
      <w:proofErr w:type="spellStart"/>
      <w:r w:rsidRPr="00E54D7F">
        <w:t>chunk_id</w:t>
      </w:r>
      <w:proofErr w:type="spellEnd"/>
      <w:r w:rsidRPr="00E54D7F">
        <w:t>} as {</w:t>
      </w:r>
      <w:proofErr w:type="spellStart"/>
      <w:r w:rsidRPr="00E54D7F">
        <w:t>chunk_status</w:t>
      </w:r>
      <w:proofErr w:type="spellEnd"/>
      <w:r w:rsidRPr="00E54D7F">
        <w:t>}")</w:t>
      </w:r>
    </w:p>
    <w:p w14:paraId="35BA713C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pg_operator</w:t>
      </w:r>
      <w:proofErr w:type="spellEnd"/>
      <w:r w:rsidRPr="00E54D7F">
        <w:t xml:space="preserve"> = </w:t>
      </w:r>
      <w:proofErr w:type="spellStart"/>
      <w:proofErr w:type="gramStart"/>
      <w:r w:rsidRPr="00E54D7F">
        <w:t>PostgresOperator</w:t>
      </w:r>
      <w:proofErr w:type="spellEnd"/>
      <w:r w:rsidRPr="00E54D7F">
        <w:t>(</w:t>
      </w:r>
      <w:proofErr w:type="gramEnd"/>
    </w:p>
    <w:p w14:paraId="4C96DC2B" w14:textId="77777777" w:rsidR="00E54D7F" w:rsidRPr="00E54D7F" w:rsidRDefault="00E54D7F" w:rsidP="00E54D7F">
      <w:pPr>
        <w:spacing w:after="0" w:line="240" w:lineRule="auto"/>
      </w:pPr>
      <w:r w:rsidRPr="00E54D7F">
        <w:t xml:space="preserve">      </w:t>
      </w:r>
      <w:proofErr w:type="spellStart"/>
      <w:r w:rsidRPr="00E54D7F">
        <w:t>task_id</w:t>
      </w:r>
      <w:proofErr w:type="spellEnd"/>
      <w:r w:rsidRPr="00E54D7F">
        <w:t>='</w:t>
      </w:r>
      <w:proofErr w:type="spellStart"/>
      <w:r w:rsidRPr="00E54D7F">
        <w:t>complete_chunk</w:t>
      </w:r>
      <w:proofErr w:type="spellEnd"/>
      <w:r w:rsidRPr="00E54D7F">
        <w:t>',</w:t>
      </w:r>
    </w:p>
    <w:p w14:paraId="52894180" w14:textId="77777777" w:rsidR="00E54D7F" w:rsidRPr="00E54D7F" w:rsidRDefault="00E54D7F" w:rsidP="00E54D7F">
      <w:pPr>
        <w:spacing w:after="0" w:line="240" w:lineRule="auto"/>
      </w:pPr>
      <w:r w:rsidRPr="00E54D7F">
        <w:t xml:space="preserve">      </w:t>
      </w:r>
      <w:proofErr w:type="spellStart"/>
      <w:r w:rsidRPr="00E54D7F">
        <w:t>postgres_conn_id</w:t>
      </w:r>
      <w:proofErr w:type="spellEnd"/>
      <w:r w:rsidRPr="00E54D7F">
        <w:t>=</w:t>
      </w:r>
      <w:proofErr w:type="spellStart"/>
      <w:r w:rsidRPr="00E54D7F">
        <w:t>default_args</w:t>
      </w:r>
      <w:proofErr w:type="spellEnd"/>
      <w:r w:rsidRPr="00E54D7F">
        <w:t>["</w:t>
      </w:r>
      <w:proofErr w:type="spellStart"/>
      <w:r w:rsidRPr="00E54D7F">
        <w:t>pg_connection_id</w:t>
      </w:r>
      <w:proofErr w:type="spellEnd"/>
      <w:r w:rsidRPr="00E54D7F">
        <w:t>"],</w:t>
      </w:r>
    </w:p>
    <w:p w14:paraId="76A2AA35" w14:textId="77777777" w:rsidR="00E54D7F" w:rsidRPr="00E54D7F" w:rsidRDefault="00E54D7F" w:rsidP="00E54D7F">
      <w:pPr>
        <w:spacing w:after="0" w:line="240" w:lineRule="auto"/>
      </w:pPr>
      <w:r w:rsidRPr="00E54D7F">
        <w:t xml:space="preserve">      </w:t>
      </w:r>
      <w:proofErr w:type="spellStart"/>
      <w:r w:rsidRPr="00E54D7F">
        <w:t>sql</w:t>
      </w:r>
      <w:proofErr w:type="spellEnd"/>
      <w:r w:rsidRPr="00E54D7F">
        <w:t xml:space="preserve">="update </w:t>
      </w:r>
      <w:proofErr w:type="spellStart"/>
      <w:proofErr w:type="gramStart"/>
      <w:r w:rsidRPr="00E54D7F">
        <w:t>project.chunk</w:t>
      </w:r>
      <w:proofErr w:type="gramEnd"/>
      <w:r w:rsidRPr="00E54D7F">
        <w:t>_queue</w:t>
      </w:r>
      <w:proofErr w:type="spellEnd"/>
      <w:r w:rsidRPr="00E54D7F">
        <w:t xml:space="preserve"> set status = %(</w:t>
      </w:r>
      <w:proofErr w:type="spellStart"/>
      <w:r w:rsidRPr="00E54D7F">
        <w:t>chunk_status</w:t>
      </w:r>
      <w:proofErr w:type="spellEnd"/>
      <w:r w:rsidRPr="00E54D7F">
        <w:t>)s where id = %(</w:t>
      </w:r>
      <w:proofErr w:type="spellStart"/>
      <w:r w:rsidRPr="00E54D7F">
        <w:t>chunk_id</w:t>
      </w:r>
      <w:proofErr w:type="spellEnd"/>
      <w:r w:rsidRPr="00E54D7F">
        <w:t>)s",</w:t>
      </w:r>
    </w:p>
    <w:p w14:paraId="5968A3DF" w14:textId="77777777" w:rsidR="00E54D7F" w:rsidRPr="00E54D7F" w:rsidRDefault="00E54D7F" w:rsidP="00E54D7F">
      <w:pPr>
        <w:spacing w:after="0" w:line="240" w:lineRule="auto"/>
      </w:pPr>
      <w:r w:rsidRPr="00E54D7F">
        <w:t>      parameters</w:t>
      </w:r>
      <w:proofErr w:type="gramStart"/>
      <w:r w:rsidRPr="00E54D7F">
        <w:t>={</w:t>
      </w:r>
      <w:proofErr w:type="gramEnd"/>
    </w:p>
    <w:p w14:paraId="1E637C27" w14:textId="77777777" w:rsidR="00E54D7F" w:rsidRPr="00E54D7F" w:rsidRDefault="00E54D7F" w:rsidP="00E54D7F">
      <w:pPr>
        <w:spacing w:after="0" w:line="240" w:lineRule="auto"/>
      </w:pPr>
      <w:r w:rsidRPr="00E54D7F">
        <w:t>        '</w:t>
      </w:r>
      <w:proofErr w:type="spellStart"/>
      <w:r w:rsidRPr="00E54D7F">
        <w:t>chunk_id</w:t>
      </w:r>
      <w:proofErr w:type="spellEnd"/>
      <w:r w:rsidRPr="00E54D7F">
        <w:t xml:space="preserve">': </w:t>
      </w:r>
      <w:proofErr w:type="spellStart"/>
      <w:r w:rsidRPr="00E54D7F">
        <w:t>chunk_id</w:t>
      </w:r>
      <w:proofErr w:type="spellEnd"/>
      <w:r w:rsidRPr="00E54D7F">
        <w:t>,</w:t>
      </w:r>
    </w:p>
    <w:p w14:paraId="699EAB59" w14:textId="77777777" w:rsidR="00E54D7F" w:rsidRPr="00E54D7F" w:rsidRDefault="00E54D7F" w:rsidP="00E54D7F">
      <w:pPr>
        <w:spacing w:after="0" w:line="240" w:lineRule="auto"/>
      </w:pPr>
      <w:r w:rsidRPr="00E54D7F">
        <w:t>        '</w:t>
      </w:r>
      <w:proofErr w:type="spellStart"/>
      <w:r w:rsidRPr="00E54D7F">
        <w:t>chunk_status</w:t>
      </w:r>
      <w:proofErr w:type="spellEnd"/>
      <w:r w:rsidRPr="00E54D7F">
        <w:t xml:space="preserve">': </w:t>
      </w:r>
      <w:proofErr w:type="spellStart"/>
      <w:r w:rsidRPr="00E54D7F">
        <w:t>chunk_status</w:t>
      </w:r>
      <w:proofErr w:type="spellEnd"/>
    </w:p>
    <w:p w14:paraId="0720649B" w14:textId="77777777" w:rsidR="00E54D7F" w:rsidRPr="00E54D7F" w:rsidRDefault="00E54D7F" w:rsidP="00E54D7F">
      <w:pPr>
        <w:spacing w:after="0" w:line="240" w:lineRule="auto"/>
      </w:pPr>
      <w:r w:rsidRPr="00E54D7F">
        <w:t>      }</w:t>
      </w:r>
    </w:p>
    <w:p w14:paraId="00C037AC" w14:textId="77777777" w:rsidR="00E54D7F" w:rsidRPr="00E54D7F" w:rsidRDefault="00E54D7F" w:rsidP="00E54D7F">
      <w:pPr>
        <w:spacing w:after="0" w:line="240" w:lineRule="auto"/>
      </w:pPr>
      <w:r w:rsidRPr="00E54D7F">
        <w:t>    )</w:t>
      </w:r>
    </w:p>
    <w:p w14:paraId="69247F26" w14:textId="77777777" w:rsidR="00E54D7F" w:rsidRPr="00E54D7F" w:rsidRDefault="00E54D7F" w:rsidP="00E54D7F">
      <w:pPr>
        <w:spacing w:after="0" w:line="240" w:lineRule="auto"/>
      </w:pPr>
      <w:r w:rsidRPr="00E54D7F">
        <w:t xml:space="preserve">    return </w:t>
      </w:r>
      <w:proofErr w:type="spellStart"/>
      <w:r w:rsidRPr="00E54D7F">
        <w:t>pg_</w:t>
      </w:r>
      <w:proofErr w:type="gramStart"/>
      <w:r w:rsidRPr="00E54D7F">
        <w:t>operator.execute</w:t>
      </w:r>
      <w:proofErr w:type="spellEnd"/>
      <w:proofErr w:type="gramEnd"/>
      <w:r w:rsidRPr="00E54D7F">
        <w:t>({})</w:t>
      </w:r>
    </w:p>
    <w:p w14:paraId="382EC174" w14:textId="77777777" w:rsidR="00E54D7F" w:rsidRPr="00E54D7F" w:rsidRDefault="00E54D7F" w:rsidP="00E54D7F">
      <w:pPr>
        <w:spacing w:after="0" w:line="240" w:lineRule="auto"/>
      </w:pPr>
    </w:p>
    <w:p w14:paraId="431F8183" w14:textId="77777777" w:rsidR="00E54D7F" w:rsidRPr="00E54D7F" w:rsidRDefault="00FB30AF" w:rsidP="00E54D7F">
      <w:pPr>
        <w:spacing w:after="0" w:line="240" w:lineRule="auto"/>
        <w:rPr>
          <w:moveFrom w:id="83" w:author="Marti Taru" w:date="2024-01-09T01:10:00Z"/>
        </w:rPr>
      </w:pPr>
      <w:del w:id="84" w:author="Marti Taru" w:date="2024-01-09T01:10:00Z">
        <w:r w:rsidRPr="00FB30AF">
          <w:delText xml:space="preserve">  </w:delText>
        </w:r>
      </w:del>
      <w:moveFromRangeStart w:id="85" w:author="Marti Taru" w:date="2024-01-09T01:10:00Z" w:name="move155655078"/>
      <w:moveFrom w:id="86" w:author="Marti Taru" w:date="2024-01-09T01:10:00Z">
        <w:r w:rsidR="00E54D7F" w:rsidRPr="00E54D7F">
          <w:t>@task()</w:t>
        </w:r>
      </w:moveFrom>
    </w:p>
    <w:moveFromRangeEnd w:id="85"/>
    <w:p w14:paraId="2AB84B2B" w14:textId="77777777" w:rsidR="00FB30AF" w:rsidRPr="00FB30AF" w:rsidRDefault="00FB30AF" w:rsidP="00FB30AF">
      <w:pPr>
        <w:spacing w:after="0" w:line="240" w:lineRule="auto"/>
        <w:rPr>
          <w:del w:id="87" w:author="Marti Taru" w:date="2024-01-09T01:10:00Z"/>
        </w:rPr>
      </w:pPr>
      <w:del w:id="88" w:author="Marti Taru" w:date="2024-01-09T01:10:00Z">
        <w:r w:rsidRPr="00FB30AF">
          <w:delText>  def load_into_neo4j_task():</w:delText>
        </w:r>
      </w:del>
    </w:p>
    <w:p w14:paraId="7B287C85" w14:textId="77777777" w:rsidR="00FB30AF" w:rsidRPr="00FB30AF" w:rsidRDefault="00FB30AF" w:rsidP="00FB30AF">
      <w:pPr>
        <w:spacing w:after="0" w:line="240" w:lineRule="auto"/>
        <w:rPr>
          <w:del w:id="89" w:author="Marti Taru" w:date="2024-01-09T01:10:00Z"/>
        </w:rPr>
      </w:pPr>
      <w:del w:id="90" w:author="Marti Taru" w:date="2024-01-09T01:10:00Z">
        <w:r w:rsidRPr="00FB30AF">
          <w:delText>    uri = os.getenv('NEO4J_URI', 'if_missing_uri')</w:delText>
        </w:r>
      </w:del>
    </w:p>
    <w:p w14:paraId="5B3DFA98" w14:textId="77777777" w:rsidR="00FB30AF" w:rsidRPr="00FB30AF" w:rsidRDefault="00FB30AF" w:rsidP="00FB30AF">
      <w:pPr>
        <w:spacing w:after="0" w:line="240" w:lineRule="auto"/>
        <w:rPr>
          <w:del w:id="91" w:author="Marti Taru" w:date="2024-01-09T01:10:00Z"/>
        </w:rPr>
      </w:pPr>
      <w:del w:id="92" w:author="Marti Taru" w:date="2024-01-09T01:10:00Z">
        <w:r w:rsidRPr="00FB30AF">
          <w:delText>    user = os.getenv('NEO4J_USER', 'if_missing_user')</w:delText>
        </w:r>
      </w:del>
    </w:p>
    <w:p w14:paraId="73C371DB" w14:textId="77777777" w:rsidR="00FB30AF" w:rsidRPr="00FB30AF" w:rsidRDefault="00FB30AF" w:rsidP="00FB30AF">
      <w:pPr>
        <w:spacing w:after="0" w:line="240" w:lineRule="auto"/>
        <w:rPr>
          <w:del w:id="93" w:author="Marti Taru" w:date="2024-01-09T01:10:00Z"/>
        </w:rPr>
      </w:pPr>
      <w:del w:id="94" w:author="Marti Taru" w:date="2024-01-09T01:10:00Z">
        <w:r w:rsidRPr="00FB30AF">
          <w:delText>    password = os.getenv('NEO4J_PASSWORD', 'if_missing_password')</w:delText>
        </w:r>
      </w:del>
    </w:p>
    <w:p w14:paraId="2BF3DA31" w14:textId="77777777" w:rsidR="00FB30AF" w:rsidRPr="00FB30AF" w:rsidRDefault="00FB30AF" w:rsidP="00FB30AF">
      <w:pPr>
        <w:spacing w:after="0" w:line="240" w:lineRule="auto"/>
        <w:rPr>
          <w:del w:id="95" w:author="Marti Taru" w:date="2024-01-09T01:10:00Z"/>
        </w:rPr>
      </w:pPr>
      <w:del w:id="96" w:author="Marti Taru" w:date="2024-01-09T01:10:00Z">
        <w:r w:rsidRPr="00FB30AF">
          <w:delText>    file_path = os.path.join(NEO4J_FOLDER, 'neo4j_query.cql')</w:delText>
        </w:r>
      </w:del>
    </w:p>
    <w:p w14:paraId="4506588D" w14:textId="77777777" w:rsidR="00FB30AF" w:rsidRPr="00FB30AF" w:rsidRDefault="00FB30AF" w:rsidP="00FB30AF">
      <w:pPr>
        <w:spacing w:after="0" w:line="240" w:lineRule="auto"/>
        <w:rPr>
          <w:del w:id="97" w:author="Marti Taru" w:date="2024-01-09T01:10:00Z"/>
        </w:rPr>
      </w:pPr>
      <w:del w:id="98" w:author="Marti Taru" w:date="2024-01-09T01:10:00Z">
        <w:r w:rsidRPr="00FB30AF">
          <w:delText>    load_into_neo4j(uri, user, password, file_path)</w:delText>
        </w:r>
      </w:del>
    </w:p>
    <w:p w14:paraId="1F7FEF64" w14:textId="77777777" w:rsidR="00FB30AF" w:rsidRPr="00FB30AF" w:rsidRDefault="00FB30AF" w:rsidP="00FB30AF">
      <w:pPr>
        <w:spacing w:after="0" w:line="240" w:lineRule="auto"/>
        <w:rPr>
          <w:del w:id="99" w:author="Marti Taru" w:date="2024-01-09T01:10:00Z"/>
        </w:rPr>
      </w:pPr>
    </w:p>
    <w:p w14:paraId="74C04C9D" w14:textId="3FA1F422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def</w:t>
      </w:r>
      <w:proofErr w:type="spellEnd"/>
      <w:r w:rsidRPr="00E54D7F">
        <w:t xml:space="preserve"> </w:t>
      </w:r>
      <w:proofErr w:type="spellStart"/>
      <w:r w:rsidRPr="00E54D7F">
        <w:t>chunk_in_xcom</w:t>
      </w:r>
      <w:proofErr w:type="spellEnd"/>
      <w:r w:rsidRPr="00E54D7F">
        <w:t>(**</w:t>
      </w:r>
      <w:proofErr w:type="spellStart"/>
      <w:r w:rsidRPr="00E54D7F">
        <w:t>kwargs</w:t>
      </w:r>
      <w:proofErr w:type="spellEnd"/>
      <w:r w:rsidRPr="00E54D7F">
        <w:t>):</w:t>
      </w:r>
    </w:p>
    <w:p w14:paraId="10481C33" w14:textId="77777777" w:rsidR="00E54D7F" w:rsidRPr="00E54D7F" w:rsidRDefault="00E54D7F" w:rsidP="00E54D7F">
      <w:pPr>
        <w:spacing w:after="0" w:line="240" w:lineRule="auto"/>
      </w:pPr>
      <w:r w:rsidRPr="00E54D7F">
        <w:t xml:space="preserve">    chunk = </w:t>
      </w:r>
      <w:proofErr w:type="spellStart"/>
      <w:r w:rsidRPr="00E54D7F">
        <w:t>kwargs</w:t>
      </w:r>
      <w:proofErr w:type="spellEnd"/>
      <w:r w:rsidRPr="00E54D7F">
        <w:t>["</w:t>
      </w:r>
      <w:proofErr w:type="spellStart"/>
      <w:r w:rsidRPr="00E54D7F">
        <w:t>ti</w:t>
      </w:r>
      <w:proofErr w:type="spellEnd"/>
      <w:r w:rsidRPr="00E54D7F">
        <w:t>"</w:t>
      </w:r>
      <w:proofErr w:type="gramStart"/>
      <w:r w:rsidRPr="00E54D7F">
        <w:t>].</w:t>
      </w:r>
      <w:proofErr w:type="spellStart"/>
      <w:r w:rsidRPr="00E54D7F">
        <w:t>xcom</w:t>
      </w:r>
      <w:proofErr w:type="gramEnd"/>
      <w:r w:rsidRPr="00E54D7F">
        <w:t>_pull</w:t>
      </w:r>
      <w:proofErr w:type="spellEnd"/>
      <w:r w:rsidRPr="00E54D7F">
        <w:t>(</w:t>
      </w:r>
      <w:proofErr w:type="spellStart"/>
      <w:r w:rsidRPr="00E54D7F">
        <w:t>task_ids</w:t>
      </w:r>
      <w:proofErr w:type="spellEnd"/>
      <w:r w:rsidRPr="00E54D7F">
        <w:t>='</w:t>
      </w:r>
      <w:proofErr w:type="spellStart"/>
      <w:r w:rsidRPr="00E54D7F">
        <w:t>extract_chunk</w:t>
      </w:r>
      <w:proofErr w:type="spellEnd"/>
      <w:r w:rsidRPr="00E54D7F">
        <w:t>', key='</w:t>
      </w:r>
      <w:proofErr w:type="spellStart"/>
      <w:r w:rsidRPr="00E54D7F">
        <w:t>return_value</w:t>
      </w:r>
      <w:proofErr w:type="spellEnd"/>
      <w:r w:rsidRPr="00E54D7F">
        <w:t>')</w:t>
      </w:r>
    </w:p>
    <w:p w14:paraId="396E7910" w14:textId="77777777" w:rsidR="00E54D7F" w:rsidRPr="00E54D7F" w:rsidRDefault="00E54D7F" w:rsidP="00E54D7F">
      <w:pPr>
        <w:spacing w:after="0" w:line="240" w:lineRule="auto"/>
      </w:pPr>
      <w:r w:rsidRPr="00E54D7F">
        <w:t xml:space="preserve">    return </w:t>
      </w:r>
      <w:proofErr w:type="spellStart"/>
      <w:r w:rsidRPr="00E54D7F">
        <w:t>len</w:t>
      </w:r>
      <w:proofErr w:type="spellEnd"/>
      <w:r w:rsidRPr="00E54D7F">
        <w:t>(chunk) &gt; 0</w:t>
      </w:r>
    </w:p>
    <w:p w14:paraId="5E273EEA" w14:textId="77777777" w:rsidR="00E54D7F" w:rsidRPr="00E54D7F" w:rsidRDefault="00E54D7F" w:rsidP="00E54D7F">
      <w:pPr>
        <w:spacing w:after="0" w:line="240" w:lineRule="auto"/>
      </w:pPr>
    </w:p>
    <w:p w14:paraId="22A58AA0" w14:textId="77777777" w:rsidR="00E54D7F" w:rsidRPr="00E54D7F" w:rsidRDefault="00E54D7F" w:rsidP="00E54D7F">
      <w:pPr>
        <w:spacing w:after="0" w:line="240" w:lineRule="auto"/>
      </w:pPr>
      <w:r w:rsidRPr="00E54D7F">
        <w:lastRenderedPageBreak/>
        <w:t xml:space="preserve">  </w:t>
      </w:r>
      <w:proofErr w:type="spellStart"/>
      <w:r w:rsidRPr="00E54D7F">
        <w:t>extract_chunk_task</w:t>
      </w:r>
      <w:proofErr w:type="spellEnd"/>
      <w:r w:rsidRPr="00E54D7F">
        <w:t xml:space="preserve"> = </w:t>
      </w:r>
      <w:proofErr w:type="spellStart"/>
      <w:proofErr w:type="gramStart"/>
      <w:r w:rsidRPr="00E54D7F">
        <w:t>PostgresOperator</w:t>
      </w:r>
      <w:proofErr w:type="spellEnd"/>
      <w:r w:rsidRPr="00E54D7F">
        <w:t>(</w:t>
      </w:r>
      <w:proofErr w:type="gramEnd"/>
    </w:p>
    <w:p w14:paraId="43C3DA04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task_id</w:t>
      </w:r>
      <w:proofErr w:type="spellEnd"/>
      <w:r w:rsidRPr="00E54D7F">
        <w:t>='</w:t>
      </w:r>
      <w:proofErr w:type="spellStart"/>
      <w:r w:rsidRPr="00E54D7F">
        <w:t>extract_chunk</w:t>
      </w:r>
      <w:proofErr w:type="spellEnd"/>
      <w:r w:rsidRPr="00E54D7F">
        <w:t>',</w:t>
      </w:r>
    </w:p>
    <w:p w14:paraId="4B8FA6A4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postgres_conn_id</w:t>
      </w:r>
      <w:proofErr w:type="spellEnd"/>
      <w:r w:rsidRPr="00E54D7F">
        <w:t>=</w:t>
      </w:r>
      <w:proofErr w:type="spellStart"/>
      <w:r w:rsidRPr="00E54D7F">
        <w:t>default_args</w:t>
      </w:r>
      <w:proofErr w:type="spellEnd"/>
      <w:r w:rsidRPr="00E54D7F">
        <w:t>["</w:t>
      </w:r>
      <w:proofErr w:type="spellStart"/>
      <w:r w:rsidRPr="00E54D7F">
        <w:t>pg_connection_id</w:t>
      </w:r>
      <w:proofErr w:type="spellEnd"/>
      <w:r w:rsidRPr="00E54D7F">
        <w:t>"],</w:t>
      </w:r>
    </w:p>
    <w:p w14:paraId="60F8BD97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sql</w:t>
      </w:r>
      <w:proofErr w:type="spellEnd"/>
      <w:r w:rsidRPr="00E54D7F">
        <w:t xml:space="preserve">="select * from </w:t>
      </w:r>
      <w:proofErr w:type="spellStart"/>
      <w:proofErr w:type="gramStart"/>
      <w:r w:rsidRPr="00E54D7F">
        <w:t>project.chunk</w:t>
      </w:r>
      <w:proofErr w:type="gramEnd"/>
      <w:r w:rsidRPr="00E54D7F">
        <w:t>_queue</w:t>
      </w:r>
      <w:proofErr w:type="spellEnd"/>
      <w:r w:rsidRPr="00E54D7F">
        <w:t xml:space="preserve"> where status = 'pending' or status = 'failed' order by id limit 1"</w:t>
      </w:r>
    </w:p>
    <w:p w14:paraId="418E25CB" w14:textId="77777777" w:rsidR="00E54D7F" w:rsidRPr="00E54D7F" w:rsidRDefault="00E54D7F" w:rsidP="00E54D7F">
      <w:pPr>
        <w:spacing w:after="0" w:line="240" w:lineRule="auto"/>
      </w:pPr>
      <w:r w:rsidRPr="00E54D7F">
        <w:t>  )</w:t>
      </w:r>
    </w:p>
    <w:p w14:paraId="054CB1B8" w14:textId="77777777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check_for_chunks_to_process</w:t>
      </w:r>
      <w:proofErr w:type="spellEnd"/>
      <w:r w:rsidRPr="00E54D7F">
        <w:t xml:space="preserve"> = </w:t>
      </w:r>
      <w:proofErr w:type="spellStart"/>
      <w:proofErr w:type="gramStart"/>
      <w:r w:rsidRPr="00E54D7F">
        <w:t>ShortCircuitOperator</w:t>
      </w:r>
      <w:proofErr w:type="spellEnd"/>
      <w:r w:rsidRPr="00E54D7F">
        <w:t>(</w:t>
      </w:r>
      <w:proofErr w:type="gramEnd"/>
    </w:p>
    <w:p w14:paraId="6A4A9291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task_id</w:t>
      </w:r>
      <w:proofErr w:type="spellEnd"/>
      <w:r w:rsidRPr="00E54D7F">
        <w:t>="</w:t>
      </w:r>
      <w:proofErr w:type="spellStart"/>
      <w:r w:rsidRPr="00E54D7F">
        <w:t>check_for_chunks_to_process</w:t>
      </w:r>
      <w:proofErr w:type="spellEnd"/>
      <w:r w:rsidRPr="00E54D7F">
        <w:t>",</w:t>
      </w:r>
    </w:p>
    <w:p w14:paraId="49E5C3C1" w14:textId="77777777"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python_callable</w:t>
      </w:r>
      <w:proofErr w:type="spellEnd"/>
      <w:r w:rsidRPr="00E54D7F">
        <w:t>=</w:t>
      </w:r>
      <w:proofErr w:type="spellStart"/>
      <w:r w:rsidRPr="00E54D7F">
        <w:t>chunk_in_xcom</w:t>
      </w:r>
      <w:proofErr w:type="spellEnd"/>
      <w:r w:rsidRPr="00E54D7F">
        <w:t>,</w:t>
      </w:r>
    </w:p>
    <w:p w14:paraId="0E939F5A" w14:textId="77777777" w:rsidR="00E54D7F" w:rsidRPr="00E54D7F" w:rsidRDefault="00E54D7F" w:rsidP="00E54D7F">
      <w:pPr>
        <w:spacing w:after="0" w:line="240" w:lineRule="auto"/>
      </w:pPr>
      <w:r w:rsidRPr="00E54D7F">
        <w:t>  )</w:t>
      </w:r>
    </w:p>
    <w:p w14:paraId="50550A2C" w14:textId="0A0FA4D3" w:rsidR="00E54D7F" w:rsidRPr="00E54D7F" w:rsidRDefault="00E54D7F" w:rsidP="00E54D7F">
      <w:pPr>
        <w:spacing w:after="0" w:line="240" w:lineRule="auto"/>
        <w:rPr>
          <w:ins w:id="100" w:author="Marti Taru" w:date="2024-01-09T01:10:00Z"/>
        </w:rPr>
      </w:pPr>
      <w:r w:rsidRPr="00E54D7F">
        <w:t xml:space="preserve">  </w:t>
      </w:r>
      <w:del w:id="101" w:author="Marti Taru" w:date="2024-01-09T01:10:00Z">
        <w:r w:rsidR="00FB30AF" w:rsidRPr="00FB30AF">
          <w:delText>process_authors</w:delText>
        </w:r>
      </w:del>
    </w:p>
    <w:p w14:paraId="697428F3" w14:textId="77777777" w:rsidR="00E54D7F" w:rsidRPr="00E54D7F" w:rsidRDefault="00E54D7F" w:rsidP="00E54D7F">
      <w:pPr>
        <w:spacing w:after="0" w:line="240" w:lineRule="auto"/>
        <w:rPr>
          <w:ins w:id="102" w:author="Marti Taru" w:date="2024-01-09T01:10:00Z"/>
        </w:rPr>
      </w:pPr>
      <w:ins w:id="103" w:author="Marti Taru" w:date="2024-01-09T01:10:00Z">
        <w:r w:rsidRPr="00E54D7F">
          <w:t>  # Task for generating CSV files</w:t>
        </w:r>
      </w:ins>
    </w:p>
    <w:p w14:paraId="2853F2DB" w14:textId="1532EFCC" w:rsidR="00E54D7F" w:rsidRPr="00E54D7F" w:rsidRDefault="00E54D7F" w:rsidP="00E54D7F">
      <w:pPr>
        <w:spacing w:after="0" w:line="240" w:lineRule="auto"/>
      </w:pPr>
      <w:ins w:id="104" w:author="Marti Taru" w:date="2024-01-09T01:10:00Z">
        <w:r w:rsidRPr="00E54D7F">
          <w:t xml:space="preserve">  </w:t>
        </w:r>
        <w:proofErr w:type="spellStart"/>
        <w:r w:rsidRPr="00E54D7F">
          <w:t>generate_csv</w:t>
        </w:r>
      </w:ins>
      <w:r w:rsidRPr="00E54D7F">
        <w:t>_task</w:t>
      </w:r>
      <w:proofErr w:type="spellEnd"/>
      <w:r w:rsidRPr="00E54D7F">
        <w:t xml:space="preserve"> = </w:t>
      </w:r>
      <w:del w:id="105" w:author="Marti Taru" w:date="2024-01-09T01:10:00Z">
        <w:r w:rsidR="00FB30AF" w:rsidRPr="00FB30AF">
          <w:delText>process_authors</w:delText>
        </w:r>
      </w:del>
      <w:proofErr w:type="spellStart"/>
      <w:ins w:id="106" w:author="Marti Taru" w:date="2024-01-09T01:10:00Z">
        <w:r w:rsidRPr="00E54D7F">
          <w:t>generate_csv_files</w:t>
        </w:r>
      </w:ins>
      <w:proofErr w:type="spellEnd"/>
      <w:r w:rsidRPr="00E54D7F">
        <w:t>()</w:t>
      </w:r>
    </w:p>
    <w:p w14:paraId="5E2620FA" w14:textId="77777777" w:rsidR="00FB30AF" w:rsidRPr="00FB30AF" w:rsidRDefault="00FB30AF" w:rsidP="00FB30AF">
      <w:pPr>
        <w:spacing w:after="0" w:line="240" w:lineRule="auto"/>
        <w:rPr>
          <w:del w:id="107" w:author="Marti Taru" w:date="2024-01-09T01:10:00Z"/>
        </w:rPr>
      </w:pPr>
      <w:del w:id="108" w:author="Marti Taru" w:date="2024-01-09T01:10:00Z">
        <w:r w:rsidRPr="00FB30AF">
          <w:delText>  process_submissions_task = process_submissions()</w:delText>
        </w:r>
      </w:del>
    </w:p>
    <w:p w14:paraId="77CBF5AD" w14:textId="77777777" w:rsidR="00FB30AF" w:rsidRPr="00FB30AF" w:rsidRDefault="00FB30AF" w:rsidP="00FB30AF">
      <w:pPr>
        <w:spacing w:after="0" w:line="240" w:lineRule="auto"/>
        <w:rPr>
          <w:del w:id="109" w:author="Marti Taru" w:date="2024-01-09T01:10:00Z"/>
        </w:rPr>
      </w:pPr>
      <w:del w:id="110" w:author="Marti Taru" w:date="2024-01-09T01:10:00Z">
        <w:r w:rsidRPr="00FB30AF">
          <w:delText>  process_citations_task = process_citations()</w:delText>
        </w:r>
      </w:del>
    </w:p>
    <w:p w14:paraId="379889B6" w14:textId="669CEC66" w:rsidR="00E54D7F" w:rsidRPr="00E54D7F" w:rsidRDefault="00FB30AF" w:rsidP="00E54D7F">
      <w:pPr>
        <w:spacing w:after="0" w:line="240" w:lineRule="auto"/>
        <w:rPr>
          <w:ins w:id="111" w:author="Marti Taru" w:date="2024-01-09T01:10:00Z"/>
        </w:rPr>
      </w:pPr>
      <w:del w:id="112" w:author="Marti Taru" w:date="2024-01-09T01:10:00Z">
        <w:r w:rsidRPr="00FB30AF">
          <w:delText xml:space="preserve">  </w:delText>
        </w:r>
      </w:del>
      <w:ins w:id="113" w:author="Marti Taru" w:date="2024-01-09T01:10:00Z">
        <w:r w:rsidR="00E54D7F" w:rsidRPr="00E54D7F">
          <w:t xml:space="preserve">  </w:t>
        </w:r>
      </w:ins>
    </w:p>
    <w:p w14:paraId="71E7CFE6" w14:textId="77777777" w:rsidR="00E54D7F" w:rsidRPr="00E54D7F" w:rsidRDefault="00E54D7F" w:rsidP="00E54D7F">
      <w:pPr>
        <w:spacing w:after="0" w:line="240" w:lineRule="auto"/>
        <w:rPr>
          <w:ins w:id="114" w:author="Marti Taru" w:date="2024-01-09T01:10:00Z"/>
        </w:rPr>
      </w:pPr>
      <w:ins w:id="115" w:author="Marti Taru" w:date="2024-01-09T01:10:00Z">
        <w:r w:rsidRPr="00E54D7F">
          <w:t>  # Task for loading CSV data into Neo4j</w:t>
        </w:r>
      </w:ins>
    </w:p>
    <w:p w14:paraId="651FA104" w14:textId="2D25FD51" w:rsidR="00E54D7F" w:rsidRPr="00E54D7F" w:rsidRDefault="00E54D7F" w:rsidP="00E54D7F">
      <w:pPr>
        <w:spacing w:after="0" w:line="240" w:lineRule="auto"/>
      </w:pPr>
      <w:ins w:id="116" w:author="Marti Taru" w:date="2024-01-09T01:10:00Z">
        <w:r w:rsidRPr="00E54D7F">
          <w:t>  load_</w:t>
        </w:r>
      </w:ins>
      <w:r w:rsidRPr="00E54D7F">
        <w:t>neo4j_task = load_into_neo4j_task()</w:t>
      </w:r>
      <w:del w:id="117" w:author="Marti Taru" w:date="2024-01-09T01:10:00Z">
        <w:r w:rsidR="00FB30AF" w:rsidRPr="00FB30AF">
          <w:delText xml:space="preserve">   #---------</w:delText>
        </w:r>
      </w:del>
    </w:p>
    <w:p w14:paraId="0970F70A" w14:textId="77777777" w:rsidR="00E54D7F" w:rsidRPr="00E54D7F" w:rsidRDefault="00E54D7F" w:rsidP="00E54D7F">
      <w:pPr>
        <w:spacing w:after="0" w:line="240" w:lineRule="auto"/>
        <w:rPr>
          <w:ins w:id="118" w:author="Marti Taru" w:date="2024-01-09T01:10:00Z"/>
        </w:rPr>
      </w:pPr>
    </w:p>
    <w:p w14:paraId="4DC1F347" w14:textId="77777777" w:rsidR="00E54D7F" w:rsidRPr="00E54D7F" w:rsidRDefault="00E54D7F" w:rsidP="00E54D7F">
      <w:pPr>
        <w:spacing w:after="0" w:line="240" w:lineRule="auto"/>
        <w:rPr>
          <w:ins w:id="119" w:author="Marti Taru" w:date="2024-01-09T01:10:00Z"/>
        </w:rPr>
      </w:pPr>
      <w:ins w:id="120" w:author="Marti Taru" w:date="2024-01-09T01:10:00Z">
        <w:r w:rsidRPr="00E54D7F">
          <w:t>  # Task for running Cypher queries</w:t>
        </w:r>
      </w:ins>
    </w:p>
    <w:p w14:paraId="249ED0EC" w14:textId="77777777" w:rsidR="00E54D7F" w:rsidRPr="00E54D7F" w:rsidRDefault="00E54D7F" w:rsidP="00E54D7F">
      <w:pPr>
        <w:spacing w:after="0" w:line="240" w:lineRule="auto"/>
        <w:rPr>
          <w:ins w:id="121" w:author="Marti Taru" w:date="2024-01-09T01:10:00Z"/>
        </w:rPr>
      </w:pPr>
      <w:ins w:id="122" w:author="Marti Taru" w:date="2024-01-09T01:10:00Z">
        <w:r w:rsidRPr="00E54D7F">
          <w:t xml:space="preserve">  </w:t>
        </w:r>
        <w:proofErr w:type="spellStart"/>
        <w:r w:rsidRPr="00E54D7F">
          <w:t>run_cypher_queries_task</w:t>
        </w:r>
        <w:proofErr w:type="spellEnd"/>
        <w:r w:rsidRPr="00E54D7F">
          <w:t xml:space="preserve"> = </w:t>
        </w:r>
        <w:proofErr w:type="spellStart"/>
        <w:r w:rsidRPr="00E54D7F">
          <w:t>run_cypher_</w:t>
        </w:r>
        <w:proofErr w:type="gramStart"/>
        <w:r w:rsidRPr="00E54D7F">
          <w:t>queries</w:t>
        </w:r>
        <w:proofErr w:type="spellEnd"/>
        <w:r w:rsidRPr="00E54D7F">
          <w:t>(</w:t>
        </w:r>
        <w:proofErr w:type="gramEnd"/>
        <w:r w:rsidRPr="00E54D7F">
          <w:t>)</w:t>
        </w:r>
      </w:ins>
    </w:p>
    <w:p w14:paraId="7BC1B750" w14:textId="77777777" w:rsidR="00E54D7F" w:rsidRPr="00E54D7F" w:rsidRDefault="00E54D7F" w:rsidP="00E54D7F">
      <w:pPr>
        <w:spacing w:after="0" w:line="240" w:lineRule="auto"/>
        <w:rPr>
          <w:ins w:id="123" w:author="Marti Taru" w:date="2024-01-09T01:10:00Z"/>
        </w:rPr>
      </w:pPr>
    </w:p>
    <w:p w14:paraId="51A26023" w14:textId="77777777" w:rsidR="00E54D7F" w:rsidRPr="00E54D7F" w:rsidRDefault="00E54D7F" w:rsidP="00E54D7F">
      <w:pPr>
        <w:spacing w:after="0" w:line="240" w:lineRule="auto"/>
        <w:rPr>
          <w:ins w:id="124" w:author="Marti Taru" w:date="2024-01-09T01:10:00Z"/>
        </w:rPr>
      </w:pPr>
      <w:ins w:id="125" w:author="Marti Taru" w:date="2024-01-09T01:10:00Z">
        <w:r w:rsidRPr="00E54D7F">
          <w:t>  # Final task to mark the chunk as complete</w:t>
        </w:r>
      </w:ins>
    </w:p>
    <w:p w14:paraId="5D4F0417" w14:textId="77777777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complete_chunk_task</w:t>
      </w:r>
      <w:proofErr w:type="spellEnd"/>
      <w:r w:rsidRPr="00E54D7F">
        <w:t xml:space="preserve"> = </w:t>
      </w:r>
      <w:proofErr w:type="spellStart"/>
      <w:r w:rsidRPr="00E54D7F">
        <w:t>complete_</w:t>
      </w:r>
      <w:proofErr w:type="gramStart"/>
      <w:r w:rsidRPr="00E54D7F">
        <w:t>chunk</w:t>
      </w:r>
      <w:proofErr w:type="spellEnd"/>
      <w:r w:rsidRPr="00E54D7F">
        <w:t>(</w:t>
      </w:r>
      <w:proofErr w:type="gramEnd"/>
      <w:r w:rsidRPr="00E54D7F">
        <w:t>)</w:t>
      </w:r>
    </w:p>
    <w:p w14:paraId="3B5CDD58" w14:textId="77777777" w:rsidR="00E54D7F" w:rsidRPr="00E54D7F" w:rsidRDefault="00E54D7F" w:rsidP="00E54D7F">
      <w:pPr>
        <w:spacing w:after="0" w:line="240" w:lineRule="auto"/>
      </w:pPr>
    </w:p>
    <w:p w14:paraId="74A43D86" w14:textId="77777777" w:rsidR="00E54D7F" w:rsidRPr="00E54D7F" w:rsidRDefault="00E54D7F" w:rsidP="00E54D7F">
      <w:pPr>
        <w:spacing w:after="0" w:line="240" w:lineRule="auto"/>
        <w:rPr>
          <w:ins w:id="126" w:author="Marti Taru" w:date="2024-01-09T01:10:00Z"/>
        </w:rPr>
      </w:pPr>
      <w:ins w:id="127" w:author="Marti Taru" w:date="2024-01-09T01:10:00Z">
        <w:r w:rsidRPr="00E54D7F">
          <w:t>  # Setting up the task dependencies</w:t>
        </w:r>
      </w:ins>
    </w:p>
    <w:p w14:paraId="5BD94599" w14:textId="7BD3B065"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extract_chunk_task</w:t>
      </w:r>
      <w:proofErr w:type="spellEnd"/>
      <w:r w:rsidRPr="00E54D7F">
        <w:t xml:space="preserve"> &gt;&gt; </w:t>
      </w:r>
      <w:proofErr w:type="spellStart"/>
      <w:r w:rsidRPr="00E54D7F">
        <w:t>check_for_chunks_to_process</w:t>
      </w:r>
      <w:proofErr w:type="spellEnd"/>
      <w:r w:rsidRPr="00E54D7F">
        <w:t xml:space="preserve"> &gt;&gt; </w:t>
      </w:r>
      <w:del w:id="128" w:author="Marti Taru" w:date="2024-01-09T01:10:00Z">
        <w:r w:rsidR="00FB30AF" w:rsidRPr="00FB30AF">
          <w:delText>process_authors_task &gt;&gt; process_submissions</w:delText>
        </w:r>
      </w:del>
      <w:proofErr w:type="spellStart"/>
      <w:ins w:id="129" w:author="Marti Taru" w:date="2024-01-09T01:10:00Z">
        <w:r w:rsidRPr="00E54D7F">
          <w:t>generate_csv</w:t>
        </w:r>
      </w:ins>
      <w:r w:rsidRPr="00E54D7F">
        <w:t>_task</w:t>
      </w:r>
      <w:proofErr w:type="spellEnd"/>
      <w:r w:rsidRPr="00E54D7F">
        <w:t xml:space="preserve"> &gt;&gt; </w:t>
      </w:r>
      <w:del w:id="130" w:author="Marti Taru" w:date="2024-01-09T01:10:00Z">
        <w:r w:rsidR="00FB30AF" w:rsidRPr="00FB30AF">
          <w:delText>process_citations</w:delText>
        </w:r>
      </w:del>
      <w:ins w:id="131" w:author="Marti Taru" w:date="2024-01-09T01:10:00Z">
        <w:r w:rsidRPr="00E54D7F">
          <w:t>load_neo4j</w:t>
        </w:r>
      </w:ins>
      <w:r w:rsidRPr="00E54D7F">
        <w:t xml:space="preserve">_task &gt;&gt; </w:t>
      </w:r>
      <w:del w:id="132" w:author="Marti Taru" w:date="2024-01-09T01:10:00Z">
        <w:r w:rsidR="00FB30AF" w:rsidRPr="00FB30AF">
          <w:delText>complete_chunk</w:delText>
        </w:r>
      </w:del>
      <w:proofErr w:type="spellStart"/>
      <w:ins w:id="133" w:author="Marti Taru" w:date="2024-01-09T01:10:00Z">
        <w:r w:rsidRPr="00E54D7F">
          <w:t>run_cypher_queries</w:t>
        </w:r>
      </w:ins>
      <w:r w:rsidRPr="00E54D7F">
        <w:t>_task</w:t>
      </w:r>
      <w:proofErr w:type="spellEnd"/>
      <w:ins w:id="134" w:author="Marti Taru" w:date="2024-01-09T01:10:00Z">
        <w:r w:rsidRPr="00E54D7F">
          <w:t xml:space="preserve"> &gt;&gt; </w:t>
        </w:r>
        <w:proofErr w:type="spellStart"/>
        <w:r w:rsidRPr="00E54D7F">
          <w:t>complete_chunk_task</w:t>
        </w:r>
      </w:ins>
      <w:proofErr w:type="spellEnd"/>
    </w:p>
    <w:p w14:paraId="394FEB9A" w14:textId="77777777" w:rsidR="00E54D7F" w:rsidRPr="00E54D7F" w:rsidRDefault="00E54D7F" w:rsidP="00E54D7F">
      <w:pPr>
        <w:spacing w:after="0" w:line="240" w:lineRule="auto"/>
      </w:pPr>
    </w:p>
    <w:p w14:paraId="4A0E57CC" w14:textId="77777777" w:rsidR="00ED5CC7" w:rsidRPr="00E54D7F" w:rsidRDefault="00E54D7F" w:rsidP="00E54D7F">
      <w:pPr>
        <w:spacing w:after="0" w:line="240" w:lineRule="auto"/>
      </w:pPr>
      <w:proofErr w:type="spellStart"/>
      <w:ins w:id="135" w:author="Marti Taru" w:date="2024-01-09T01:10:00Z">
        <w:r w:rsidRPr="00E54D7F">
          <w:t>etl_submissions_dag</w:t>
        </w:r>
        <w:proofErr w:type="spellEnd"/>
        <w:r w:rsidRPr="00E54D7F">
          <w:t xml:space="preserve"> = </w:t>
        </w:r>
      </w:ins>
      <w:proofErr w:type="spellStart"/>
      <w:r w:rsidRPr="00E54D7F">
        <w:t>etl_</w:t>
      </w:r>
      <w:proofErr w:type="gramStart"/>
      <w:r w:rsidRPr="00E54D7F">
        <w:t>submissions</w:t>
      </w:r>
      <w:proofErr w:type="spellEnd"/>
      <w:r w:rsidRPr="00E54D7F">
        <w:t>(</w:t>
      </w:r>
      <w:proofErr w:type="gramEnd"/>
      <w:r w:rsidRPr="00E54D7F">
        <w:t>)</w:t>
      </w:r>
    </w:p>
    <w:sectPr w:rsidR="00ED5CC7" w:rsidRPr="00E5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7F"/>
    <w:rsid w:val="002536C2"/>
    <w:rsid w:val="005C6CC6"/>
    <w:rsid w:val="00835676"/>
    <w:rsid w:val="008D3C41"/>
    <w:rsid w:val="00B90288"/>
    <w:rsid w:val="00E54D7F"/>
    <w:rsid w:val="00ED5CC7"/>
    <w:rsid w:val="00F16AB8"/>
    <w:rsid w:val="00F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A181"/>
  <w15:chartTrackingRefBased/>
  <w15:docId w15:val="{5693C676-EDEA-47E7-8FC9-AAD2450F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Taru</dc:creator>
  <cp:keywords/>
  <dc:description/>
  <cp:lastModifiedBy>Marti Taru</cp:lastModifiedBy>
  <cp:revision>1</cp:revision>
  <dcterms:created xsi:type="dcterms:W3CDTF">2024-01-08T23:09:00Z</dcterms:created>
  <dcterms:modified xsi:type="dcterms:W3CDTF">2024-01-08T23:42:00Z</dcterms:modified>
</cp:coreProperties>
</file>